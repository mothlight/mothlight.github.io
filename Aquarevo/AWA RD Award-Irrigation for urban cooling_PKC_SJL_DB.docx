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17DB" w14:textId="7DE6688F" w:rsidR="00626967" w:rsidRPr="0099629C" w:rsidRDefault="00783B25" w:rsidP="00626967">
      <w:pPr>
        <w:pStyle w:val="Heading1"/>
        <w:rPr>
          <w:rFonts w:cs="Times New Roman"/>
          <w:sz w:val="24"/>
          <w:szCs w:val="24"/>
        </w:rPr>
      </w:pPr>
      <w:r w:rsidRPr="0099629C">
        <w:rPr>
          <w:rFonts w:cs="Times New Roman"/>
          <w:sz w:val="24"/>
          <w:szCs w:val="24"/>
        </w:rPr>
        <w:t>Australian Water Association R&amp;D</w:t>
      </w:r>
      <w:r w:rsidR="00626967" w:rsidRPr="0099629C">
        <w:rPr>
          <w:rFonts w:cs="Times New Roman"/>
          <w:sz w:val="24"/>
          <w:szCs w:val="24"/>
        </w:rPr>
        <w:t xml:space="preserve"> Excellence Award 2024</w:t>
      </w:r>
    </w:p>
    <w:p w14:paraId="1E32BF7F" w14:textId="7355BFE5" w:rsidR="007271BA" w:rsidRPr="0099629C" w:rsidRDefault="007271BA" w:rsidP="001C3031">
      <w:pPr>
        <w:pStyle w:val="Heading1"/>
        <w:rPr>
          <w:rFonts w:cs="Times New Roman"/>
          <w:sz w:val="24"/>
          <w:szCs w:val="24"/>
        </w:rPr>
      </w:pPr>
      <w:r w:rsidRPr="0099629C">
        <w:rPr>
          <w:rFonts w:cs="Times New Roman"/>
          <w:sz w:val="24"/>
          <w:szCs w:val="24"/>
        </w:rPr>
        <w:t>Project details</w:t>
      </w:r>
    </w:p>
    <w:tbl>
      <w:tblPr>
        <w:tblStyle w:val="TableGrid"/>
        <w:tblW w:w="0" w:type="auto"/>
        <w:tblLook w:val="04A0" w:firstRow="1" w:lastRow="0" w:firstColumn="1" w:lastColumn="0" w:noHBand="0" w:noVBand="1"/>
      </w:tblPr>
      <w:tblGrid>
        <w:gridCol w:w="2263"/>
        <w:gridCol w:w="7087"/>
      </w:tblGrid>
      <w:tr w:rsidR="00837834" w:rsidRPr="0099629C" w14:paraId="0D5BFC30" w14:textId="77777777" w:rsidTr="00B41B9F">
        <w:tc>
          <w:tcPr>
            <w:tcW w:w="2263" w:type="dxa"/>
          </w:tcPr>
          <w:p w14:paraId="5F175F82" w14:textId="392D0C6C" w:rsidR="00837834" w:rsidRPr="0099629C" w:rsidRDefault="006B2445" w:rsidP="007271BA">
            <w:pPr>
              <w:rPr>
                <w:rFonts w:ascii="Times New Roman" w:hAnsi="Times New Roman" w:cs="Times New Roman"/>
              </w:rPr>
            </w:pPr>
            <w:r w:rsidRPr="0099629C">
              <w:rPr>
                <w:rFonts w:ascii="Times New Roman" w:hAnsi="Times New Roman" w:cs="Times New Roman"/>
              </w:rPr>
              <w:t>T</w:t>
            </w:r>
            <w:r w:rsidR="00D41394" w:rsidRPr="0099629C">
              <w:rPr>
                <w:rFonts w:ascii="Times New Roman" w:hAnsi="Times New Roman" w:cs="Times New Roman"/>
              </w:rPr>
              <w:t>itle</w:t>
            </w:r>
          </w:p>
        </w:tc>
        <w:tc>
          <w:tcPr>
            <w:tcW w:w="7087" w:type="dxa"/>
          </w:tcPr>
          <w:p w14:paraId="1EB7D465" w14:textId="4FB73E43" w:rsidR="00837834" w:rsidRPr="0099629C" w:rsidRDefault="000A23FE" w:rsidP="007271BA">
            <w:pPr>
              <w:rPr>
                <w:rFonts w:ascii="Times New Roman" w:hAnsi="Times New Roman" w:cs="Times New Roman"/>
              </w:rPr>
            </w:pPr>
            <w:r w:rsidRPr="0099629C">
              <w:rPr>
                <w:rFonts w:ascii="Times New Roman" w:hAnsi="Times New Roman" w:cs="Times New Roman"/>
              </w:rPr>
              <w:t xml:space="preserve">Demonstrating the </w:t>
            </w:r>
            <w:r w:rsidR="00E66B43" w:rsidRPr="0099629C">
              <w:rPr>
                <w:rFonts w:ascii="Times New Roman" w:hAnsi="Times New Roman" w:cs="Times New Roman"/>
              </w:rPr>
              <w:t xml:space="preserve">cooling benefits of </w:t>
            </w:r>
            <w:r w:rsidR="001876C7" w:rsidRPr="0099629C">
              <w:rPr>
                <w:rFonts w:ascii="Times New Roman" w:hAnsi="Times New Roman" w:cs="Times New Roman"/>
              </w:rPr>
              <w:t xml:space="preserve">irrigating green space and misting at </w:t>
            </w:r>
            <w:proofErr w:type="spellStart"/>
            <w:r w:rsidR="001876C7" w:rsidRPr="0099629C">
              <w:rPr>
                <w:rFonts w:ascii="Times New Roman" w:hAnsi="Times New Roman" w:cs="Times New Roman"/>
              </w:rPr>
              <w:t>Aquarevo</w:t>
            </w:r>
            <w:proofErr w:type="spellEnd"/>
            <w:r w:rsidR="001876C7" w:rsidRPr="0099629C">
              <w:rPr>
                <w:rFonts w:ascii="Times New Roman" w:hAnsi="Times New Roman" w:cs="Times New Roman"/>
              </w:rPr>
              <w:t xml:space="preserve"> House and Burnley</w:t>
            </w:r>
          </w:p>
        </w:tc>
      </w:tr>
      <w:tr w:rsidR="00837834" w:rsidRPr="0099629C" w14:paraId="0A315280" w14:textId="77777777" w:rsidTr="00B41B9F">
        <w:tc>
          <w:tcPr>
            <w:tcW w:w="2263" w:type="dxa"/>
          </w:tcPr>
          <w:p w14:paraId="1CE67A95" w14:textId="2681F9B8" w:rsidR="00837834" w:rsidRPr="0099629C" w:rsidRDefault="006918FB" w:rsidP="007271BA">
            <w:pPr>
              <w:rPr>
                <w:rFonts w:ascii="Times New Roman" w:hAnsi="Times New Roman" w:cs="Times New Roman"/>
              </w:rPr>
            </w:pPr>
            <w:r w:rsidRPr="0099629C">
              <w:rPr>
                <w:rFonts w:ascii="Times New Roman" w:hAnsi="Times New Roman" w:cs="Times New Roman"/>
              </w:rPr>
              <w:t xml:space="preserve">Lead </w:t>
            </w:r>
            <w:proofErr w:type="spellStart"/>
            <w:r w:rsidRPr="0099629C">
              <w:rPr>
                <w:rFonts w:ascii="Times New Roman" w:hAnsi="Times New Roman" w:cs="Times New Roman"/>
              </w:rPr>
              <w:t>organisation</w:t>
            </w:r>
            <w:proofErr w:type="spellEnd"/>
          </w:p>
        </w:tc>
        <w:tc>
          <w:tcPr>
            <w:tcW w:w="7087" w:type="dxa"/>
          </w:tcPr>
          <w:p w14:paraId="50F961FF" w14:textId="46FB095A" w:rsidR="00837834" w:rsidRPr="0099629C" w:rsidRDefault="00B86E17" w:rsidP="007271BA">
            <w:pPr>
              <w:rPr>
                <w:rFonts w:ascii="Times New Roman" w:hAnsi="Times New Roman" w:cs="Times New Roman"/>
              </w:rPr>
            </w:pPr>
            <w:proofErr w:type="gramStart"/>
            <w:r w:rsidRPr="0099629C">
              <w:rPr>
                <w:rFonts w:ascii="Times New Roman" w:hAnsi="Times New Roman" w:cs="Times New Roman"/>
              </w:rPr>
              <w:t>South East</w:t>
            </w:r>
            <w:proofErr w:type="gramEnd"/>
            <w:r w:rsidRPr="0099629C">
              <w:rPr>
                <w:rFonts w:ascii="Times New Roman" w:hAnsi="Times New Roman" w:cs="Times New Roman"/>
              </w:rPr>
              <w:t xml:space="preserve"> Water</w:t>
            </w:r>
          </w:p>
        </w:tc>
      </w:tr>
      <w:tr w:rsidR="00837834" w:rsidRPr="0099629C" w14:paraId="7E320C91" w14:textId="77777777" w:rsidTr="00B41B9F">
        <w:tc>
          <w:tcPr>
            <w:tcW w:w="2263" w:type="dxa"/>
          </w:tcPr>
          <w:p w14:paraId="2136AA54" w14:textId="0CA019DA" w:rsidR="00837834" w:rsidRPr="0099629C" w:rsidRDefault="004D7404" w:rsidP="007271BA">
            <w:pPr>
              <w:rPr>
                <w:rFonts w:ascii="Times New Roman" w:hAnsi="Times New Roman" w:cs="Times New Roman"/>
              </w:rPr>
            </w:pPr>
            <w:r w:rsidRPr="0099629C">
              <w:rPr>
                <w:rFonts w:ascii="Times New Roman" w:hAnsi="Times New Roman" w:cs="Times New Roman"/>
              </w:rPr>
              <w:t xml:space="preserve">Lead </w:t>
            </w:r>
            <w:proofErr w:type="spellStart"/>
            <w:r w:rsidRPr="0099629C">
              <w:rPr>
                <w:rFonts w:ascii="Times New Roman" w:hAnsi="Times New Roman" w:cs="Times New Roman"/>
              </w:rPr>
              <w:t>organisation’s</w:t>
            </w:r>
            <w:proofErr w:type="spellEnd"/>
            <w:r w:rsidRPr="0099629C">
              <w:rPr>
                <w:rFonts w:ascii="Times New Roman" w:hAnsi="Times New Roman" w:cs="Times New Roman"/>
              </w:rPr>
              <w:t xml:space="preserve"> AWA </w:t>
            </w:r>
            <w:r w:rsidR="00F30F55" w:rsidRPr="0099629C">
              <w:rPr>
                <w:rFonts w:ascii="Times New Roman" w:hAnsi="Times New Roman" w:cs="Times New Roman"/>
              </w:rPr>
              <w:t>Membership no.</w:t>
            </w:r>
          </w:p>
        </w:tc>
        <w:tc>
          <w:tcPr>
            <w:tcW w:w="7087" w:type="dxa"/>
          </w:tcPr>
          <w:p w14:paraId="49312A56" w14:textId="1923FBA6" w:rsidR="00837834" w:rsidRPr="0099629C" w:rsidRDefault="00030C3B" w:rsidP="007271BA">
            <w:pPr>
              <w:rPr>
                <w:rFonts w:ascii="Times New Roman" w:hAnsi="Times New Roman" w:cs="Times New Roman"/>
              </w:rPr>
            </w:pPr>
            <w:r w:rsidRPr="0099629C">
              <w:rPr>
                <w:rFonts w:ascii="Times New Roman" w:hAnsi="Times New Roman" w:cs="Times New Roman"/>
              </w:rPr>
              <w:t>48745</w:t>
            </w:r>
          </w:p>
        </w:tc>
      </w:tr>
      <w:tr w:rsidR="00837834" w:rsidRPr="0099629C" w14:paraId="686CC33F" w14:textId="77777777" w:rsidTr="00B41B9F">
        <w:tc>
          <w:tcPr>
            <w:tcW w:w="2263" w:type="dxa"/>
          </w:tcPr>
          <w:p w14:paraId="61190305" w14:textId="4A22F418" w:rsidR="00837834" w:rsidRPr="0099629C" w:rsidRDefault="00740232" w:rsidP="007271BA">
            <w:pPr>
              <w:rPr>
                <w:rFonts w:ascii="Times New Roman" w:hAnsi="Times New Roman" w:cs="Times New Roman"/>
              </w:rPr>
            </w:pPr>
            <w:r w:rsidRPr="0099629C">
              <w:rPr>
                <w:rFonts w:ascii="Times New Roman" w:hAnsi="Times New Roman" w:cs="Times New Roman"/>
              </w:rPr>
              <w:t>Collaborators</w:t>
            </w:r>
          </w:p>
        </w:tc>
        <w:tc>
          <w:tcPr>
            <w:tcW w:w="7087" w:type="dxa"/>
          </w:tcPr>
          <w:p w14:paraId="09D8B32A" w14:textId="77777777" w:rsidR="00837834" w:rsidRPr="0099629C" w:rsidRDefault="002C7362" w:rsidP="007271BA">
            <w:pPr>
              <w:rPr>
                <w:rFonts w:ascii="Times New Roman" w:hAnsi="Times New Roman" w:cs="Times New Roman"/>
              </w:rPr>
            </w:pPr>
            <w:r w:rsidRPr="0099629C">
              <w:rPr>
                <w:rFonts w:ascii="Times New Roman" w:hAnsi="Times New Roman" w:cs="Times New Roman"/>
              </w:rPr>
              <w:t>The University of Melbourne</w:t>
            </w:r>
          </w:p>
          <w:p w14:paraId="1795C9D6" w14:textId="5C1D7283" w:rsidR="002C7362" w:rsidRPr="0099629C" w:rsidRDefault="002E33C1" w:rsidP="007271BA">
            <w:pPr>
              <w:rPr>
                <w:rFonts w:ascii="Times New Roman" w:hAnsi="Times New Roman" w:cs="Times New Roman"/>
              </w:rPr>
            </w:pPr>
            <w:r w:rsidRPr="0099629C">
              <w:rPr>
                <w:rFonts w:ascii="Times New Roman" w:hAnsi="Times New Roman" w:cs="Times New Roman"/>
              </w:rPr>
              <w:t>Water Sensitive Cities Australia</w:t>
            </w:r>
          </w:p>
        </w:tc>
      </w:tr>
      <w:tr w:rsidR="00837834" w:rsidRPr="0099629C" w14:paraId="77B7CBD5" w14:textId="77777777" w:rsidTr="00B41B9F">
        <w:tc>
          <w:tcPr>
            <w:tcW w:w="2263" w:type="dxa"/>
          </w:tcPr>
          <w:p w14:paraId="2F8B440B" w14:textId="1C1F06F9" w:rsidR="00837834" w:rsidRPr="0099629C" w:rsidRDefault="00826E78" w:rsidP="007271BA">
            <w:pPr>
              <w:rPr>
                <w:rFonts w:ascii="Times New Roman" w:hAnsi="Times New Roman" w:cs="Times New Roman"/>
              </w:rPr>
            </w:pPr>
            <w:r w:rsidRPr="0099629C">
              <w:rPr>
                <w:rFonts w:ascii="Times New Roman" w:hAnsi="Times New Roman" w:cs="Times New Roman"/>
              </w:rPr>
              <w:t>Contact person</w:t>
            </w:r>
          </w:p>
        </w:tc>
        <w:tc>
          <w:tcPr>
            <w:tcW w:w="7087" w:type="dxa"/>
          </w:tcPr>
          <w:p w14:paraId="0CBE3304" w14:textId="7D8C5310" w:rsidR="00837834" w:rsidRPr="0099629C" w:rsidRDefault="00B41B9F" w:rsidP="007271BA">
            <w:pPr>
              <w:rPr>
                <w:rFonts w:ascii="Times New Roman" w:hAnsi="Times New Roman" w:cs="Times New Roman"/>
              </w:rPr>
            </w:pPr>
            <w:r w:rsidRPr="0099629C">
              <w:rPr>
                <w:rFonts w:ascii="Times New Roman" w:hAnsi="Times New Roman" w:cs="Times New Roman"/>
              </w:rPr>
              <w:t xml:space="preserve">David Bergmann, Research &amp; Development Manager, </w:t>
            </w:r>
            <w:proofErr w:type="gramStart"/>
            <w:r w:rsidRPr="0099629C">
              <w:rPr>
                <w:rFonts w:ascii="Times New Roman" w:hAnsi="Times New Roman" w:cs="Times New Roman"/>
              </w:rPr>
              <w:t>South East</w:t>
            </w:r>
            <w:proofErr w:type="gramEnd"/>
            <w:r w:rsidRPr="0099629C">
              <w:rPr>
                <w:rFonts w:ascii="Times New Roman" w:hAnsi="Times New Roman" w:cs="Times New Roman"/>
              </w:rPr>
              <w:t xml:space="preserve"> Water, 101 Wells Street, Frankston, Victoria, 3199. 0425 741 909, David.bergmann@sew.com.au</w:t>
            </w:r>
          </w:p>
        </w:tc>
      </w:tr>
    </w:tbl>
    <w:p w14:paraId="5C5B1306" w14:textId="77777777" w:rsidR="007271BA" w:rsidRPr="0099629C" w:rsidRDefault="007271BA" w:rsidP="007271BA">
      <w:pPr>
        <w:rPr>
          <w:rFonts w:ascii="Times New Roman" w:hAnsi="Times New Roman" w:cs="Times New Roman"/>
        </w:rPr>
      </w:pPr>
    </w:p>
    <w:p w14:paraId="6D9D873A" w14:textId="4C456B50" w:rsidR="00DF590E" w:rsidRPr="0099629C" w:rsidRDefault="00DF590E" w:rsidP="001C3031">
      <w:pPr>
        <w:pStyle w:val="Heading1"/>
        <w:rPr>
          <w:rFonts w:cs="Times New Roman"/>
          <w:sz w:val="24"/>
          <w:szCs w:val="24"/>
        </w:rPr>
      </w:pPr>
      <w:r w:rsidRPr="0099629C">
        <w:rPr>
          <w:rFonts w:cs="Times New Roman"/>
          <w:sz w:val="24"/>
          <w:szCs w:val="24"/>
        </w:rPr>
        <w:t>Overview</w:t>
      </w:r>
    </w:p>
    <w:p w14:paraId="4F59AE09" w14:textId="77777777" w:rsidR="00DF590E" w:rsidRPr="0099629C" w:rsidRDefault="00DF590E" w:rsidP="00DF590E">
      <w:pPr>
        <w:rPr>
          <w:rFonts w:ascii="Times New Roman" w:hAnsi="Times New Roman" w:cs="Times New Roman"/>
        </w:rPr>
      </w:pPr>
      <w:r w:rsidRPr="0099629C">
        <w:rPr>
          <w:rFonts w:ascii="Times New Roman" w:hAnsi="Times New Roman" w:cs="Times New Roman"/>
        </w:rPr>
        <w:t xml:space="preserve">The R&amp;D Excellence Award </w:t>
      </w:r>
      <w:proofErr w:type="spellStart"/>
      <w:r w:rsidRPr="0099629C">
        <w:rPr>
          <w:rFonts w:ascii="Times New Roman" w:hAnsi="Times New Roman" w:cs="Times New Roman"/>
        </w:rPr>
        <w:t>recognises</w:t>
      </w:r>
      <w:proofErr w:type="spellEnd"/>
      <w:r w:rsidRPr="0099629C">
        <w:rPr>
          <w:rFonts w:ascii="Times New Roman" w:hAnsi="Times New Roman" w:cs="Times New Roman"/>
        </w:rPr>
        <w:t xml:space="preserve"> projects that challenge current practice and address the need for a sustainable future. These projects add to the conservation or better use of water resources, knowledge of water technology, environment, sociology, economics or culture aspects. This award is open to research and development of all types, including early-stage.</w:t>
      </w:r>
    </w:p>
    <w:p w14:paraId="3ADC1967" w14:textId="759A0C32" w:rsidR="009D503D" w:rsidRPr="0099629C" w:rsidRDefault="009D503D" w:rsidP="00DF590E">
      <w:pPr>
        <w:rPr>
          <w:rFonts w:ascii="Times New Roman" w:hAnsi="Times New Roman" w:cs="Times New Roman"/>
        </w:rPr>
      </w:pPr>
      <w:r w:rsidRPr="0099629C">
        <w:rPr>
          <w:rFonts w:ascii="Times New Roman" w:hAnsi="Times New Roman" w:cs="Times New Roman"/>
        </w:rPr>
        <w:t>Entry for the R&amp;D Excellence Award is at a state or territory level with winners eligible for national awards. </w:t>
      </w:r>
    </w:p>
    <w:p w14:paraId="5DCE95A8" w14:textId="6EAE4CDA" w:rsidR="001C3031" w:rsidRPr="0099629C" w:rsidRDefault="001C3031" w:rsidP="001C3031">
      <w:pPr>
        <w:pStyle w:val="Heading1"/>
        <w:rPr>
          <w:rFonts w:cs="Times New Roman"/>
          <w:sz w:val="24"/>
          <w:szCs w:val="24"/>
        </w:rPr>
      </w:pPr>
      <w:r w:rsidRPr="0099629C">
        <w:rPr>
          <w:rFonts w:cs="Times New Roman"/>
          <w:sz w:val="24"/>
          <w:szCs w:val="24"/>
        </w:rPr>
        <w:t>Eligibility</w:t>
      </w:r>
    </w:p>
    <w:p w14:paraId="3E7673C0" w14:textId="13A6C893" w:rsidR="00DF590E" w:rsidRPr="0099629C" w:rsidRDefault="001C3031" w:rsidP="00DF590E">
      <w:pPr>
        <w:rPr>
          <w:rFonts w:ascii="Times New Roman" w:hAnsi="Times New Roman" w:cs="Times New Roman"/>
        </w:rPr>
      </w:pPr>
      <w:r w:rsidRPr="0099629C">
        <w:rPr>
          <w:rFonts w:ascii="Times New Roman" w:hAnsi="Times New Roman" w:cs="Times New Roman"/>
        </w:rPr>
        <w:t xml:space="preserve">Open to all corporate members of the Australian Water Association for projects taking place in the last two years. </w:t>
      </w:r>
    </w:p>
    <w:p w14:paraId="537229AC" w14:textId="7E5D1AFD" w:rsidR="009D503D" w:rsidRPr="0099629C" w:rsidRDefault="00131AE9" w:rsidP="00131AE9">
      <w:pPr>
        <w:pStyle w:val="Heading1"/>
        <w:rPr>
          <w:rFonts w:cs="Times New Roman"/>
          <w:sz w:val="24"/>
          <w:szCs w:val="24"/>
        </w:rPr>
      </w:pPr>
      <w:r w:rsidRPr="0099629C">
        <w:rPr>
          <w:rFonts w:cs="Times New Roman"/>
          <w:sz w:val="24"/>
          <w:szCs w:val="24"/>
        </w:rPr>
        <w:t>Submission Criteria</w:t>
      </w:r>
    </w:p>
    <w:p w14:paraId="490C8F6D" w14:textId="77777777" w:rsidR="007B31B0" w:rsidRPr="0099629C" w:rsidRDefault="007B31B0" w:rsidP="007B31B0">
      <w:pPr>
        <w:rPr>
          <w:rFonts w:ascii="Times New Roman" w:hAnsi="Times New Roman" w:cs="Times New Roman"/>
        </w:rPr>
      </w:pPr>
      <w:r w:rsidRPr="0099629C">
        <w:rPr>
          <w:rFonts w:ascii="Times New Roman" w:hAnsi="Times New Roman" w:cs="Times New Roman"/>
        </w:rPr>
        <w:t>Project executive summary (150 words)</w:t>
      </w:r>
    </w:p>
    <w:tbl>
      <w:tblPr>
        <w:tblStyle w:val="TableGrid"/>
        <w:tblW w:w="0" w:type="auto"/>
        <w:tblLook w:val="04A0" w:firstRow="1" w:lastRow="0" w:firstColumn="1" w:lastColumn="0" w:noHBand="0" w:noVBand="1"/>
      </w:tblPr>
      <w:tblGrid>
        <w:gridCol w:w="9350"/>
      </w:tblGrid>
      <w:tr w:rsidR="00DB5CC2" w:rsidRPr="0099629C" w14:paraId="0E9F4139" w14:textId="77777777" w:rsidTr="00DB5CC2">
        <w:tc>
          <w:tcPr>
            <w:tcW w:w="9350" w:type="dxa"/>
          </w:tcPr>
          <w:p w14:paraId="23AFB9DD" w14:textId="0367AB44" w:rsidR="00DB5CC2" w:rsidRPr="0099629C" w:rsidRDefault="00017788" w:rsidP="007B31B0">
            <w:pPr>
              <w:rPr>
                <w:rFonts w:ascii="Times New Roman" w:hAnsi="Times New Roman" w:cs="Times New Roman"/>
              </w:rPr>
            </w:pPr>
            <w:del w:id="0" w:author="Bergmann, David" w:date="2024-07-25T16:33:00Z" w16du:dateUtc="2024-07-25T06:33:00Z">
              <w:r w:rsidRPr="0099629C" w:rsidDel="002E3002">
                <w:rPr>
                  <w:rFonts w:ascii="Times New Roman" w:hAnsi="Times New Roman" w:cs="Times New Roman"/>
                </w:rPr>
                <w:delText xml:space="preserve">Cities are getting </w:delText>
              </w:r>
              <w:r w:rsidR="00B105E1" w:rsidDel="002E3002">
                <w:rPr>
                  <w:rFonts w:ascii="Times New Roman" w:hAnsi="Times New Roman" w:cs="Times New Roman"/>
                </w:rPr>
                <w:delText>warm</w:delText>
              </w:r>
              <w:r w:rsidR="00DF434E" w:rsidDel="002E3002">
                <w:rPr>
                  <w:rFonts w:ascii="Times New Roman" w:hAnsi="Times New Roman" w:cs="Times New Roman" w:hint="eastAsia"/>
                </w:rPr>
                <w:delText>er</w:delText>
              </w:r>
              <w:r w:rsidR="00B105E1" w:rsidRPr="0099629C" w:rsidDel="002E3002">
                <w:rPr>
                  <w:rFonts w:ascii="Times New Roman" w:hAnsi="Times New Roman" w:cs="Times New Roman"/>
                </w:rPr>
                <w:delText xml:space="preserve"> </w:delText>
              </w:r>
              <w:r w:rsidRPr="0099629C" w:rsidDel="002E3002">
                <w:rPr>
                  <w:rFonts w:ascii="Times New Roman" w:hAnsi="Times New Roman" w:cs="Times New Roman"/>
                </w:rPr>
                <w:delText xml:space="preserve">because of </w:delText>
              </w:r>
              <w:r w:rsidR="006A25DE" w:rsidRPr="0099629C" w:rsidDel="002E3002">
                <w:rPr>
                  <w:rFonts w:ascii="Times New Roman" w:hAnsi="Times New Roman" w:cs="Times New Roman"/>
                </w:rPr>
                <w:delText xml:space="preserve">climate change and urbanisation. </w:delText>
              </w:r>
            </w:del>
            <w:r w:rsidR="00BE74A3" w:rsidRPr="0099629C">
              <w:rPr>
                <w:rFonts w:ascii="Times New Roman" w:hAnsi="Times New Roman" w:cs="Times New Roman"/>
              </w:rPr>
              <w:t xml:space="preserve">Irrigating urban green spaces </w:t>
            </w:r>
            <w:r w:rsidR="00A00292" w:rsidRPr="0099629C">
              <w:rPr>
                <w:rFonts w:ascii="Times New Roman" w:hAnsi="Times New Roman" w:cs="Times New Roman"/>
              </w:rPr>
              <w:t>has been proposed as a</w:t>
            </w:r>
            <w:r w:rsidR="00FD4282" w:rsidRPr="0099629C">
              <w:rPr>
                <w:rFonts w:ascii="Times New Roman" w:hAnsi="Times New Roman" w:cs="Times New Roman"/>
              </w:rPr>
              <w:t>n effective</w:t>
            </w:r>
            <w:r w:rsidR="00BB04E8" w:rsidRPr="0099629C">
              <w:rPr>
                <w:rFonts w:ascii="Times New Roman" w:hAnsi="Times New Roman" w:cs="Times New Roman"/>
              </w:rPr>
              <w:t xml:space="preserve"> cooling strategy</w:t>
            </w:r>
            <w:r w:rsidR="00CB1EF2" w:rsidRPr="0099629C">
              <w:rPr>
                <w:rFonts w:ascii="Times New Roman" w:hAnsi="Times New Roman" w:cs="Times New Roman"/>
              </w:rPr>
              <w:t>, but</w:t>
            </w:r>
            <w:r w:rsidR="00B75935" w:rsidRPr="0099629C">
              <w:rPr>
                <w:rFonts w:ascii="Times New Roman" w:hAnsi="Times New Roman" w:cs="Times New Roman"/>
              </w:rPr>
              <w:t xml:space="preserve"> </w:t>
            </w:r>
            <w:r w:rsidR="00EB76D8" w:rsidRPr="0099629C">
              <w:rPr>
                <w:rFonts w:ascii="Times New Roman" w:hAnsi="Times New Roman" w:cs="Times New Roman"/>
              </w:rPr>
              <w:t xml:space="preserve">there is little </w:t>
            </w:r>
            <w:r w:rsidR="00B105E1">
              <w:rPr>
                <w:rFonts w:ascii="Times New Roman" w:hAnsi="Times New Roman" w:cs="Times New Roman"/>
              </w:rPr>
              <w:t xml:space="preserve">direct </w:t>
            </w:r>
            <w:r w:rsidR="00264866" w:rsidRPr="0099629C">
              <w:rPr>
                <w:rFonts w:ascii="Times New Roman" w:hAnsi="Times New Roman" w:cs="Times New Roman"/>
              </w:rPr>
              <w:t>scientific</w:t>
            </w:r>
            <w:r w:rsidR="007A2AAB" w:rsidRPr="0099629C">
              <w:rPr>
                <w:rFonts w:ascii="Times New Roman" w:hAnsi="Times New Roman" w:cs="Times New Roman"/>
              </w:rPr>
              <w:t xml:space="preserve"> </w:t>
            </w:r>
            <w:r w:rsidR="00EB76D8" w:rsidRPr="0099629C">
              <w:rPr>
                <w:rFonts w:ascii="Times New Roman" w:hAnsi="Times New Roman" w:cs="Times New Roman"/>
              </w:rPr>
              <w:t xml:space="preserve">evidence to </w:t>
            </w:r>
            <w:r w:rsidR="00B105E1">
              <w:rPr>
                <w:rFonts w:ascii="Times New Roman" w:hAnsi="Times New Roman" w:cs="Times New Roman"/>
              </w:rPr>
              <w:t>understand how much to irrigate, when to irrigate and how much cooling benefit can be expected</w:t>
            </w:r>
            <w:r w:rsidR="007F4AE6" w:rsidRPr="0099629C">
              <w:rPr>
                <w:rFonts w:ascii="Times New Roman" w:hAnsi="Times New Roman" w:cs="Times New Roman"/>
              </w:rPr>
              <w:t xml:space="preserve">. </w:t>
            </w:r>
            <w:r w:rsidR="00AF6713" w:rsidRPr="0099629C">
              <w:rPr>
                <w:rFonts w:ascii="Times New Roman" w:hAnsi="Times New Roman" w:cs="Times New Roman"/>
              </w:rPr>
              <w:t xml:space="preserve">This project aimed to </w:t>
            </w:r>
            <w:r w:rsidR="00CD555A" w:rsidRPr="0099629C">
              <w:rPr>
                <w:rFonts w:ascii="Times New Roman" w:hAnsi="Times New Roman" w:cs="Times New Roman"/>
              </w:rPr>
              <w:t xml:space="preserve">use </w:t>
            </w:r>
            <w:r w:rsidR="005354A5" w:rsidRPr="0099629C">
              <w:rPr>
                <w:rFonts w:ascii="Times New Roman" w:hAnsi="Times New Roman" w:cs="Times New Roman"/>
              </w:rPr>
              <w:t>experiments to</w:t>
            </w:r>
            <w:ins w:id="1" w:author="Bergmann, David" w:date="2024-07-25T16:30:00Z" w16du:dateUtc="2024-07-25T06:30:00Z">
              <w:r w:rsidR="002E3002">
                <w:rPr>
                  <w:rFonts w:ascii="Times New Roman" w:hAnsi="Times New Roman" w:cs="Times New Roman"/>
                </w:rPr>
                <w:t xml:space="preserve"> demonstrate cooling impacts and </w:t>
              </w:r>
            </w:ins>
            <w:del w:id="2" w:author="Bergmann, David" w:date="2024-07-25T16:31:00Z" w16du:dateUtc="2024-07-25T06:31:00Z">
              <w:r w:rsidR="005354A5" w:rsidRPr="0099629C" w:rsidDel="002E3002">
                <w:rPr>
                  <w:rFonts w:ascii="Times New Roman" w:hAnsi="Times New Roman" w:cs="Times New Roman"/>
                </w:rPr>
                <w:delText xml:space="preserve"> </w:delText>
              </w:r>
              <w:r w:rsidR="00C1461A" w:rsidRPr="0099629C" w:rsidDel="002E3002">
                <w:rPr>
                  <w:rFonts w:ascii="Times New Roman" w:hAnsi="Times New Roman" w:cs="Times New Roman"/>
                </w:rPr>
                <w:delText xml:space="preserve">(1) </w:delText>
              </w:r>
              <w:r w:rsidR="00A00292" w:rsidRPr="0099629C" w:rsidDel="002E3002">
                <w:rPr>
                  <w:rFonts w:ascii="Times New Roman" w:hAnsi="Times New Roman" w:cs="Times New Roman"/>
                </w:rPr>
                <w:delText>test if</w:delText>
              </w:r>
              <w:r w:rsidR="003F6CC1" w:rsidRPr="0099629C" w:rsidDel="002E3002">
                <w:rPr>
                  <w:rFonts w:ascii="Times New Roman" w:hAnsi="Times New Roman" w:cs="Times New Roman"/>
                </w:rPr>
                <w:delText xml:space="preserve"> irrigating </w:delText>
              </w:r>
              <w:r w:rsidR="00E64D55" w:rsidRPr="0099629C" w:rsidDel="002E3002">
                <w:rPr>
                  <w:rFonts w:ascii="Times New Roman" w:hAnsi="Times New Roman" w:cs="Times New Roman"/>
                </w:rPr>
                <w:delText xml:space="preserve">urban </w:delText>
              </w:r>
              <w:r w:rsidR="00C71FCA" w:rsidRPr="0099629C" w:rsidDel="002E3002">
                <w:rPr>
                  <w:rFonts w:ascii="Times New Roman" w:hAnsi="Times New Roman" w:cs="Times New Roman"/>
                </w:rPr>
                <w:delText>green spaces</w:delText>
              </w:r>
              <w:r w:rsidR="00B75935" w:rsidRPr="0099629C" w:rsidDel="002E3002">
                <w:rPr>
                  <w:rFonts w:ascii="Times New Roman" w:hAnsi="Times New Roman" w:cs="Times New Roman"/>
                </w:rPr>
                <w:delText xml:space="preserve"> is an </w:delText>
              </w:r>
              <w:r w:rsidR="00E64D55" w:rsidRPr="0099629C" w:rsidDel="002E3002">
                <w:rPr>
                  <w:rFonts w:ascii="Times New Roman" w:hAnsi="Times New Roman" w:cs="Times New Roman"/>
                </w:rPr>
                <w:delText>effective cooling strateg</w:delText>
              </w:r>
              <w:r w:rsidR="00B75935" w:rsidRPr="0099629C" w:rsidDel="002E3002">
                <w:rPr>
                  <w:rFonts w:ascii="Times New Roman" w:hAnsi="Times New Roman" w:cs="Times New Roman"/>
                </w:rPr>
                <w:delText>y</w:delText>
              </w:r>
              <w:r w:rsidR="00C1461A" w:rsidRPr="0099629C" w:rsidDel="002E3002">
                <w:rPr>
                  <w:rFonts w:ascii="Times New Roman" w:hAnsi="Times New Roman" w:cs="Times New Roman"/>
                </w:rPr>
                <w:delText xml:space="preserve">, and </w:delText>
              </w:r>
              <w:r w:rsidR="00A00292" w:rsidRPr="0099629C" w:rsidDel="002E3002">
                <w:rPr>
                  <w:rFonts w:ascii="Times New Roman" w:hAnsi="Times New Roman" w:cs="Times New Roman"/>
                </w:rPr>
                <w:delText xml:space="preserve">if so </w:delText>
              </w:r>
              <w:r w:rsidR="00C1461A" w:rsidRPr="0099629C" w:rsidDel="002E3002">
                <w:rPr>
                  <w:rFonts w:ascii="Times New Roman" w:hAnsi="Times New Roman" w:cs="Times New Roman"/>
                </w:rPr>
                <w:delText>(2)</w:delText>
              </w:r>
              <w:r w:rsidR="00A00292" w:rsidRPr="0099629C" w:rsidDel="002E3002">
                <w:rPr>
                  <w:rFonts w:ascii="Times New Roman" w:hAnsi="Times New Roman" w:cs="Times New Roman"/>
                </w:rPr>
                <w:delText xml:space="preserve"> </w:delText>
              </w:r>
              <w:r w:rsidR="00A74439" w:rsidRPr="0099629C" w:rsidDel="002E3002">
                <w:rPr>
                  <w:rFonts w:ascii="Times New Roman" w:hAnsi="Times New Roman" w:cs="Times New Roman"/>
                </w:rPr>
                <w:delText>find out the</w:delText>
              </w:r>
              <w:r w:rsidR="00582F50" w:rsidRPr="0099629C" w:rsidDel="002E3002">
                <w:rPr>
                  <w:rFonts w:ascii="Times New Roman" w:hAnsi="Times New Roman" w:cs="Times New Roman"/>
                </w:rPr>
                <w:delText xml:space="preserve"> </w:delText>
              </w:r>
            </w:del>
            <w:r w:rsidR="00582F50" w:rsidRPr="0099629C">
              <w:rPr>
                <w:rFonts w:ascii="Times New Roman" w:hAnsi="Times New Roman" w:cs="Times New Roman"/>
              </w:rPr>
              <w:t>best</w:t>
            </w:r>
            <w:r w:rsidR="00A74439" w:rsidRPr="0099629C">
              <w:rPr>
                <w:rFonts w:ascii="Times New Roman" w:hAnsi="Times New Roman" w:cs="Times New Roman"/>
              </w:rPr>
              <w:t xml:space="preserve"> irrigation amount and schedul</w:t>
            </w:r>
            <w:r w:rsidR="006C5CE9" w:rsidRPr="0099629C">
              <w:rPr>
                <w:rFonts w:ascii="Times New Roman" w:hAnsi="Times New Roman" w:cs="Times New Roman"/>
              </w:rPr>
              <w:t>ing</w:t>
            </w:r>
            <w:r w:rsidR="0082618A" w:rsidRPr="0099629C">
              <w:rPr>
                <w:rFonts w:ascii="Times New Roman" w:hAnsi="Times New Roman" w:cs="Times New Roman"/>
              </w:rPr>
              <w:t>.</w:t>
            </w:r>
          </w:p>
          <w:p w14:paraId="3E1033C7" w14:textId="1BE06806" w:rsidR="00466714" w:rsidRPr="0099629C" w:rsidRDefault="004A1D26" w:rsidP="007B31B0">
            <w:pPr>
              <w:rPr>
                <w:rFonts w:ascii="Times New Roman" w:hAnsi="Times New Roman" w:cs="Times New Roman"/>
              </w:rPr>
            </w:pPr>
            <w:r w:rsidRPr="0099629C">
              <w:rPr>
                <w:rFonts w:ascii="Times New Roman" w:hAnsi="Times New Roman" w:cs="Times New Roman"/>
              </w:rPr>
              <w:t xml:space="preserve">We conducted </w:t>
            </w:r>
            <w:r w:rsidR="00FA08FD" w:rsidRPr="0099629C">
              <w:rPr>
                <w:rFonts w:ascii="Times New Roman" w:hAnsi="Times New Roman" w:cs="Times New Roman"/>
              </w:rPr>
              <w:t xml:space="preserve">irrigation </w:t>
            </w:r>
            <w:r w:rsidRPr="0099629C">
              <w:rPr>
                <w:rFonts w:ascii="Times New Roman" w:hAnsi="Times New Roman" w:cs="Times New Roman"/>
              </w:rPr>
              <w:t>experiments at</w:t>
            </w:r>
            <w:ins w:id="3" w:author="Bergmann, David" w:date="2024-07-25T16:29:00Z" w16du:dateUtc="2024-07-25T06:29:00Z">
              <w:r w:rsidR="002E3002">
                <w:rPr>
                  <w:rFonts w:ascii="Times New Roman" w:hAnsi="Times New Roman" w:cs="Times New Roman"/>
                </w:rPr>
                <w:t xml:space="preserve"> the</w:t>
              </w:r>
            </w:ins>
            <w:r w:rsidRPr="0099629C">
              <w:rPr>
                <w:rFonts w:ascii="Times New Roman" w:hAnsi="Times New Roman" w:cs="Times New Roman"/>
              </w:rPr>
              <w:t xml:space="preserve"> </w:t>
            </w:r>
            <w:proofErr w:type="spellStart"/>
            <w:r w:rsidRPr="0099629C">
              <w:rPr>
                <w:rFonts w:ascii="Times New Roman" w:hAnsi="Times New Roman" w:cs="Times New Roman"/>
              </w:rPr>
              <w:t>Aquare</w:t>
            </w:r>
            <w:r w:rsidR="006109AF" w:rsidRPr="0099629C">
              <w:rPr>
                <w:rFonts w:ascii="Times New Roman" w:hAnsi="Times New Roman" w:cs="Times New Roman"/>
              </w:rPr>
              <w:t>vo</w:t>
            </w:r>
            <w:proofErr w:type="spellEnd"/>
            <w:r w:rsidR="006109AF" w:rsidRPr="0099629C">
              <w:rPr>
                <w:rFonts w:ascii="Times New Roman" w:hAnsi="Times New Roman" w:cs="Times New Roman"/>
              </w:rPr>
              <w:t xml:space="preserve"> House of </w:t>
            </w:r>
            <w:proofErr w:type="gramStart"/>
            <w:r w:rsidR="006109AF" w:rsidRPr="0099629C">
              <w:rPr>
                <w:rFonts w:ascii="Times New Roman" w:hAnsi="Times New Roman" w:cs="Times New Roman"/>
              </w:rPr>
              <w:t>South East</w:t>
            </w:r>
            <w:proofErr w:type="gramEnd"/>
            <w:r w:rsidR="006109AF" w:rsidRPr="0099629C">
              <w:rPr>
                <w:rFonts w:ascii="Times New Roman" w:hAnsi="Times New Roman" w:cs="Times New Roman"/>
              </w:rPr>
              <w:t xml:space="preserve"> Water and Burnley Campus </w:t>
            </w:r>
            <w:r w:rsidR="00FA54A8" w:rsidRPr="0099629C">
              <w:rPr>
                <w:rFonts w:ascii="Times New Roman" w:hAnsi="Times New Roman" w:cs="Times New Roman"/>
              </w:rPr>
              <w:t xml:space="preserve">of University of Melbourne to </w:t>
            </w:r>
            <w:r w:rsidR="00466714" w:rsidRPr="0099629C">
              <w:rPr>
                <w:rFonts w:ascii="Times New Roman" w:hAnsi="Times New Roman" w:cs="Times New Roman"/>
              </w:rPr>
              <w:t xml:space="preserve">measure </w:t>
            </w:r>
            <w:r w:rsidR="000748C1" w:rsidRPr="0099629C">
              <w:rPr>
                <w:rFonts w:ascii="Times New Roman" w:hAnsi="Times New Roman" w:cs="Times New Roman"/>
              </w:rPr>
              <w:t xml:space="preserve">and </w:t>
            </w:r>
            <w:proofErr w:type="spellStart"/>
            <w:r w:rsidR="000748C1" w:rsidRPr="0099629C">
              <w:rPr>
                <w:rFonts w:ascii="Times New Roman" w:hAnsi="Times New Roman" w:cs="Times New Roman"/>
              </w:rPr>
              <w:t>optimise</w:t>
            </w:r>
            <w:proofErr w:type="spellEnd"/>
            <w:r w:rsidR="000748C1" w:rsidRPr="0099629C">
              <w:rPr>
                <w:rFonts w:ascii="Times New Roman" w:hAnsi="Times New Roman" w:cs="Times New Roman"/>
              </w:rPr>
              <w:t xml:space="preserve"> </w:t>
            </w:r>
            <w:r w:rsidR="00466714" w:rsidRPr="0099629C">
              <w:rPr>
                <w:rFonts w:ascii="Times New Roman" w:hAnsi="Times New Roman" w:cs="Times New Roman"/>
              </w:rPr>
              <w:t xml:space="preserve">the cooling </w:t>
            </w:r>
            <w:r w:rsidR="00310C5F" w:rsidRPr="0099629C">
              <w:rPr>
                <w:rFonts w:ascii="Times New Roman" w:hAnsi="Times New Roman" w:cs="Times New Roman"/>
              </w:rPr>
              <w:t>benefits</w:t>
            </w:r>
            <w:ins w:id="4" w:author="Bergmann, David" w:date="2024-07-25T16:32:00Z" w16du:dateUtc="2024-07-25T06:32:00Z">
              <w:r w:rsidR="002E3002">
                <w:rPr>
                  <w:rFonts w:ascii="Times New Roman" w:hAnsi="Times New Roman" w:cs="Times New Roman"/>
                </w:rPr>
                <w:t>.</w:t>
              </w:r>
            </w:ins>
            <w:del w:id="5" w:author="Bergmann, David" w:date="2024-07-25T16:32:00Z" w16du:dateUtc="2024-07-25T06:32:00Z">
              <w:r w:rsidR="00466714" w:rsidRPr="0099629C" w:rsidDel="002E3002">
                <w:rPr>
                  <w:rFonts w:ascii="Times New Roman" w:hAnsi="Times New Roman" w:cs="Times New Roman"/>
                </w:rPr>
                <w:delText xml:space="preserve"> of irrigating turfgrass</w:delText>
              </w:r>
              <w:r w:rsidR="00C82240" w:rsidRPr="0099629C" w:rsidDel="002E3002">
                <w:rPr>
                  <w:rFonts w:ascii="Times New Roman" w:hAnsi="Times New Roman" w:cs="Times New Roman"/>
                </w:rPr>
                <w:delText xml:space="preserve"> in summer</w:delText>
              </w:r>
            </w:del>
            <w:r w:rsidR="006C5CE9" w:rsidRPr="0099629C">
              <w:rPr>
                <w:rFonts w:ascii="Times New Roman" w:hAnsi="Times New Roman" w:cs="Times New Roman"/>
              </w:rPr>
              <w:t>.</w:t>
            </w:r>
            <w:r w:rsidR="00C430B9" w:rsidRPr="0099629C">
              <w:rPr>
                <w:rFonts w:ascii="Times New Roman" w:hAnsi="Times New Roman" w:cs="Times New Roman"/>
              </w:rPr>
              <w:t xml:space="preserve"> </w:t>
            </w:r>
            <w:r w:rsidR="0004014F" w:rsidRPr="0099629C">
              <w:rPr>
                <w:rFonts w:ascii="Times New Roman" w:hAnsi="Times New Roman" w:cs="Times New Roman"/>
              </w:rPr>
              <w:t xml:space="preserve">We measured </w:t>
            </w:r>
            <w:r w:rsidR="008B0C59" w:rsidRPr="0099629C">
              <w:rPr>
                <w:rFonts w:ascii="Times New Roman" w:hAnsi="Times New Roman" w:cs="Times New Roman"/>
              </w:rPr>
              <w:t>that irrigati</w:t>
            </w:r>
            <w:r w:rsidR="008542B5" w:rsidRPr="0099629C">
              <w:rPr>
                <w:rFonts w:ascii="Times New Roman" w:hAnsi="Times New Roman" w:cs="Times New Roman"/>
              </w:rPr>
              <w:t>ng turfgrass</w:t>
            </w:r>
            <w:r w:rsidR="00ED058D" w:rsidRPr="0099629C">
              <w:rPr>
                <w:rFonts w:ascii="Times New Roman" w:hAnsi="Times New Roman" w:cs="Times New Roman"/>
              </w:rPr>
              <w:t xml:space="preserve"> at 4 mm</w:t>
            </w:r>
            <w:r w:rsidR="008117A9" w:rsidRPr="0099629C">
              <w:rPr>
                <w:rFonts w:ascii="Times New Roman" w:hAnsi="Times New Roman" w:cs="Times New Roman"/>
              </w:rPr>
              <w:t>/</w:t>
            </w:r>
            <w:r w:rsidR="00ED058D" w:rsidRPr="0099629C">
              <w:rPr>
                <w:rFonts w:ascii="Times New Roman" w:hAnsi="Times New Roman" w:cs="Times New Roman"/>
              </w:rPr>
              <w:t>d</w:t>
            </w:r>
            <w:r w:rsidR="008117A9" w:rsidRPr="0099629C">
              <w:rPr>
                <w:rFonts w:ascii="Times New Roman" w:hAnsi="Times New Roman" w:cs="Times New Roman"/>
              </w:rPr>
              <w:t>ay</w:t>
            </w:r>
            <w:r w:rsidR="008542B5" w:rsidRPr="0099629C">
              <w:rPr>
                <w:rFonts w:ascii="Times New Roman" w:hAnsi="Times New Roman" w:cs="Times New Roman"/>
              </w:rPr>
              <w:t xml:space="preserve"> reduced the</w:t>
            </w:r>
            <w:r w:rsidR="0004014F" w:rsidRPr="0099629C">
              <w:rPr>
                <w:rFonts w:ascii="Times New Roman" w:hAnsi="Times New Roman" w:cs="Times New Roman"/>
              </w:rPr>
              <w:t xml:space="preserve"> </w:t>
            </w:r>
            <w:r w:rsidR="008B0C59" w:rsidRPr="0099629C">
              <w:rPr>
                <w:rFonts w:ascii="Times New Roman" w:hAnsi="Times New Roman" w:cs="Times New Roman"/>
              </w:rPr>
              <w:t xml:space="preserve">mean </w:t>
            </w:r>
            <w:r w:rsidR="0004014F" w:rsidRPr="0099629C">
              <w:rPr>
                <w:rFonts w:ascii="Times New Roman" w:hAnsi="Times New Roman" w:cs="Times New Roman"/>
              </w:rPr>
              <w:t xml:space="preserve">air </w:t>
            </w:r>
            <w:r w:rsidR="0004014F" w:rsidRPr="0099629C">
              <w:rPr>
                <w:rFonts w:ascii="Times New Roman" w:hAnsi="Times New Roman" w:cs="Times New Roman"/>
              </w:rPr>
              <w:lastRenderedPageBreak/>
              <w:t xml:space="preserve">temperature </w:t>
            </w:r>
            <w:r w:rsidR="008B0C59" w:rsidRPr="0099629C">
              <w:rPr>
                <w:rFonts w:ascii="Times New Roman" w:hAnsi="Times New Roman" w:cs="Times New Roman"/>
              </w:rPr>
              <w:t xml:space="preserve">in the afternoon </w:t>
            </w:r>
            <w:r w:rsidR="008542B5" w:rsidRPr="0099629C">
              <w:rPr>
                <w:rFonts w:ascii="Times New Roman" w:hAnsi="Times New Roman" w:cs="Times New Roman"/>
              </w:rPr>
              <w:t>by 0.9°C</w:t>
            </w:r>
            <w:r w:rsidR="00823344" w:rsidRPr="0099629C">
              <w:rPr>
                <w:rFonts w:ascii="Times New Roman" w:hAnsi="Times New Roman" w:cs="Times New Roman"/>
              </w:rPr>
              <w:t xml:space="preserve">, which was comparable to the </w:t>
            </w:r>
            <w:r w:rsidR="00B105E1">
              <w:rPr>
                <w:rFonts w:ascii="Times New Roman" w:hAnsi="Times New Roman" w:cs="Times New Roman"/>
              </w:rPr>
              <w:t xml:space="preserve">air temperature </w:t>
            </w:r>
            <w:r w:rsidR="00823344" w:rsidRPr="0099629C">
              <w:rPr>
                <w:rFonts w:ascii="Times New Roman" w:hAnsi="Times New Roman" w:cs="Times New Roman"/>
              </w:rPr>
              <w:t xml:space="preserve">cooling effect of </w:t>
            </w:r>
            <w:r w:rsidR="00FB09A1" w:rsidRPr="0099629C">
              <w:rPr>
                <w:rFonts w:ascii="Times New Roman" w:hAnsi="Times New Roman" w:cs="Times New Roman"/>
              </w:rPr>
              <w:t xml:space="preserve">tree shade in Melbourne. </w:t>
            </w:r>
            <w:r w:rsidR="002262D9" w:rsidRPr="0099629C">
              <w:rPr>
                <w:rFonts w:ascii="Times New Roman" w:hAnsi="Times New Roman" w:cs="Times New Roman"/>
              </w:rPr>
              <w:t>We</w:t>
            </w:r>
            <w:r w:rsidR="00A7300D" w:rsidRPr="0099629C">
              <w:rPr>
                <w:rFonts w:ascii="Times New Roman" w:hAnsi="Times New Roman" w:cs="Times New Roman"/>
              </w:rPr>
              <w:t xml:space="preserve"> </w:t>
            </w:r>
            <w:r w:rsidR="00CB264D" w:rsidRPr="0099629C">
              <w:rPr>
                <w:rFonts w:ascii="Times New Roman" w:hAnsi="Times New Roman" w:cs="Times New Roman"/>
              </w:rPr>
              <w:t xml:space="preserve">also </w:t>
            </w:r>
            <w:r w:rsidR="007141E0" w:rsidRPr="0099629C">
              <w:rPr>
                <w:rFonts w:ascii="Times New Roman" w:hAnsi="Times New Roman" w:cs="Times New Roman"/>
              </w:rPr>
              <w:t>found that i</w:t>
            </w:r>
            <w:r w:rsidR="00A7300D" w:rsidRPr="0099629C">
              <w:rPr>
                <w:rFonts w:ascii="Times New Roman" w:hAnsi="Times New Roman" w:cs="Times New Roman"/>
              </w:rPr>
              <w:t xml:space="preserve">rrigating in small amounts, e.g., 1 mm, </w:t>
            </w:r>
            <w:r w:rsidR="00B105E1">
              <w:rPr>
                <w:rFonts w:ascii="Times New Roman" w:hAnsi="Times New Roman" w:cs="Times New Roman"/>
              </w:rPr>
              <w:t xml:space="preserve">but at </w:t>
            </w:r>
            <w:r w:rsidR="00A7300D" w:rsidRPr="0099629C">
              <w:rPr>
                <w:rFonts w:ascii="Times New Roman" w:hAnsi="Times New Roman" w:cs="Times New Roman"/>
              </w:rPr>
              <w:t>multiple times during the day</w:t>
            </w:r>
            <w:ins w:id="6" w:author="Bergmann, David" w:date="2024-07-25T16:34:00Z" w16du:dateUtc="2024-07-25T06:34:00Z">
              <w:r w:rsidR="002E3002">
                <w:rPr>
                  <w:rFonts w:ascii="Times New Roman" w:hAnsi="Times New Roman" w:cs="Times New Roman"/>
                </w:rPr>
                <w:t xml:space="preserve"> was the best strategy.</w:t>
              </w:r>
            </w:ins>
            <w:del w:id="7" w:author="Bergmann, David" w:date="2024-07-25T16:34:00Z" w16du:dateUtc="2024-07-25T06:34:00Z">
              <w:r w:rsidR="00A7300D" w:rsidRPr="0099629C" w:rsidDel="002E3002">
                <w:rPr>
                  <w:rFonts w:ascii="Times New Roman" w:hAnsi="Times New Roman" w:cs="Times New Roman"/>
                </w:rPr>
                <w:delText xml:space="preserve"> can further increase the cooling benefits without using more water</w:delText>
              </w:r>
              <w:r w:rsidR="005F02BF" w:rsidRPr="0099629C" w:rsidDel="002E3002">
                <w:rPr>
                  <w:rFonts w:ascii="Times New Roman" w:hAnsi="Times New Roman" w:cs="Times New Roman"/>
                </w:rPr>
                <w:delText>.</w:delText>
              </w:r>
            </w:del>
            <w:ins w:id="8" w:author="Bergmann, David" w:date="2024-07-25T16:27:00Z" w16du:dateUtc="2024-07-25T06:27:00Z">
              <w:r w:rsidR="002E3002">
                <w:rPr>
                  <w:rFonts w:ascii="Times New Roman" w:hAnsi="Times New Roman" w:cs="Times New Roman"/>
                </w:rPr>
                <w:t xml:space="preserve"> We also demonstrated how IoT devices and sensors </w:t>
              </w:r>
            </w:ins>
            <w:ins w:id="9" w:author="Bergmann, David" w:date="2024-07-25T16:28:00Z" w16du:dateUtc="2024-07-25T06:28:00Z">
              <w:r w:rsidR="002E3002">
                <w:rPr>
                  <w:rFonts w:ascii="Times New Roman" w:hAnsi="Times New Roman" w:cs="Times New Roman"/>
                </w:rPr>
                <w:t xml:space="preserve">with feedback control </w:t>
              </w:r>
            </w:ins>
            <w:ins w:id="10" w:author="Bergmann, David" w:date="2024-07-25T16:27:00Z" w16du:dateUtc="2024-07-25T06:27:00Z">
              <w:r w:rsidR="002E3002">
                <w:rPr>
                  <w:rFonts w:ascii="Times New Roman" w:hAnsi="Times New Roman" w:cs="Times New Roman"/>
                </w:rPr>
                <w:t xml:space="preserve">can be used to </w:t>
              </w:r>
            </w:ins>
            <w:ins w:id="11" w:author="Bergmann, David" w:date="2024-07-25T16:33:00Z" w16du:dateUtc="2024-07-25T06:33:00Z">
              <w:r w:rsidR="002E3002">
                <w:rPr>
                  <w:rFonts w:ascii="Times New Roman" w:hAnsi="Times New Roman" w:cs="Times New Roman"/>
                </w:rPr>
                <w:t xml:space="preserve">autonomously </w:t>
              </w:r>
            </w:ins>
            <w:ins w:id="12" w:author="Bergmann, David" w:date="2024-07-25T16:28:00Z" w16du:dateUtc="2024-07-25T06:28:00Z">
              <w:r w:rsidR="002E3002">
                <w:rPr>
                  <w:rFonts w:ascii="Times New Roman" w:hAnsi="Times New Roman" w:cs="Times New Roman"/>
                </w:rPr>
                <w:t xml:space="preserve">create the conditions for </w:t>
              </w:r>
            </w:ins>
            <w:ins w:id="13" w:author="Bergmann, David" w:date="2024-07-25T16:29:00Z" w16du:dateUtc="2024-07-25T06:29:00Z">
              <w:r w:rsidR="002E3002">
                <w:rPr>
                  <w:rFonts w:ascii="Times New Roman" w:hAnsi="Times New Roman" w:cs="Times New Roman"/>
                </w:rPr>
                <w:t>optimized cooling outcomes.</w:t>
              </w:r>
            </w:ins>
          </w:p>
        </w:tc>
      </w:tr>
    </w:tbl>
    <w:p w14:paraId="023C989C" w14:textId="77777777" w:rsidR="00DB5CC2" w:rsidRPr="0099629C" w:rsidRDefault="00DB5CC2" w:rsidP="007B31B0">
      <w:pPr>
        <w:rPr>
          <w:rFonts w:ascii="Times New Roman" w:hAnsi="Times New Roman" w:cs="Times New Roman"/>
        </w:rPr>
      </w:pPr>
    </w:p>
    <w:p w14:paraId="01E71986" w14:textId="77777777" w:rsidR="007B31B0" w:rsidRPr="0099629C" w:rsidRDefault="007B31B0" w:rsidP="007B31B0">
      <w:pPr>
        <w:rPr>
          <w:rFonts w:ascii="Times New Roman" w:hAnsi="Times New Roman" w:cs="Times New Roman"/>
        </w:rPr>
      </w:pPr>
      <w:r w:rsidRPr="0099629C">
        <w:rPr>
          <w:rFonts w:ascii="Times New Roman" w:hAnsi="Times New Roman" w:cs="Times New Roman"/>
        </w:rPr>
        <w:t>Outline the most significant contribution of the R&amp;D project to achieving a prosperous and sustainable water future (250 words)</w:t>
      </w:r>
    </w:p>
    <w:tbl>
      <w:tblPr>
        <w:tblStyle w:val="TableGrid"/>
        <w:tblW w:w="0" w:type="auto"/>
        <w:tblLook w:val="04A0" w:firstRow="1" w:lastRow="0" w:firstColumn="1" w:lastColumn="0" w:noHBand="0" w:noVBand="1"/>
      </w:tblPr>
      <w:tblGrid>
        <w:gridCol w:w="9350"/>
      </w:tblGrid>
      <w:tr w:rsidR="00D05049" w:rsidRPr="0099629C" w14:paraId="3E115E50" w14:textId="77777777" w:rsidTr="00D05C4A">
        <w:trPr>
          <w:trHeight w:val="696"/>
        </w:trPr>
        <w:tc>
          <w:tcPr>
            <w:tcW w:w="9350" w:type="dxa"/>
          </w:tcPr>
          <w:p w14:paraId="6A5DC446" w14:textId="4455404D" w:rsidR="00C33FB9" w:rsidRPr="0099629C" w:rsidRDefault="00605DF5" w:rsidP="007B31B0">
            <w:pPr>
              <w:rPr>
                <w:rFonts w:ascii="Times New Roman" w:hAnsi="Times New Roman" w:cs="Times New Roman"/>
              </w:rPr>
            </w:pPr>
            <w:r w:rsidRPr="0099629C">
              <w:rPr>
                <w:rFonts w:ascii="Times New Roman" w:hAnsi="Times New Roman" w:cs="Times New Roman"/>
              </w:rPr>
              <w:t xml:space="preserve">In this project, we advocate that </w:t>
            </w:r>
            <w:r w:rsidR="00C25ADB" w:rsidRPr="0099629C">
              <w:rPr>
                <w:rFonts w:ascii="Times New Roman" w:hAnsi="Times New Roman" w:cs="Times New Roman"/>
              </w:rPr>
              <w:t>more fit-for-purpose water</w:t>
            </w:r>
            <w:r w:rsidR="00B105E1">
              <w:rPr>
                <w:rFonts w:ascii="Times New Roman" w:hAnsi="Times New Roman" w:cs="Times New Roman"/>
              </w:rPr>
              <w:t xml:space="preserve"> needs to be recycled, harvested and stored</w:t>
            </w:r>
            <w:r w:rsidR="00C25ADB" w:rsidRPr="0099629C">
              <w:rPr>
                <w:rFonts w:ascii="Times New Roman" w:hAnsi="Times New Roman" w:cs="Times New Roman"/>
              </w:rPr>
              <w:t xml:space="preserve"> to </w:t>
            </w:r>
            <w:r w:rsidR="00DD5ABE" w:rsidRPr="0099629C">
              <w:rPr>
                <w:rFonts w:ascii="Times New Roman" w:hAnsi="Times New Roman" w:cs="Times New Roman"/>
              </w:rPr>
              <w:t xml:space="preserve">increase </w:t>
            </w:r>
            <w:r w:rsidR="00B105E1">
              <w:rPr>
                <w:rFonts w:ascii="Times New Roman" w:hAnsi="Times New Roman" w:cs="Times New Roman"/>
              </w:rPr>
              <w:t xml:space="preserve">our ability to </w:t>
            </w:r>
            <w:r w:rsidR="00DD5ABE" w:rsidRPr="0099629C">
              <w:rPr>
                <w:rFonts w:ascii="Times New Roman" w:hAnsi="Times New Roman" w:cs="Times New Roman"/>
              </w:rPr>
              <w:t>irrigat</w:t>
            </w:r>
            <w:r w:rsidR="00B105E1">
              <w:rPr>
                <w:rFonts w:ascii="Times New Roman" w:hAnsi="Times New Roman" w:cs="Times New Roman"/>
              </w:rPr>
              <w:t>e</w:t>
            </w:r>
            <w:ins w:id="14" w:author="Bergmann, David" w:date="2024-07-25T16:35:00Z" w16du:dateUtc="2024-07-25T06:35:00Z">
              <w:r w:rsidR="002E3002">
                <w:rPr>
                  <w:rFonts w:ascii="Times New Roman" w:hAnsi="Times New Roman" w:cs="Times New Roman"/>
                </w:rPr>
                <w:t xml:space="preserve"> and cool the</w:t>
              </w:r>
            </w:ins>
            <w:r w:rsidR="00DD5ABE" w:rsidRPr="0099629C">
              <w:rPr>
                <w:rFonts w:ascii="Times New Roman" w:hAnsi="Times New Roman" w:cs="Times New Roman"/>
              </w:rPr>
              <w:t xml:space="preserve"> urban</w:t>
            </w:r>
            <w:ins w:id="15" w:author="Bergmann, David" w:date="2024-07-25T16:35:00Z" w16du:dateUtc="2024-07-25T06:35:00Z">
              <w:r w:rsidR="002E3002">
                <w:rPr>
                  <w:rFonts w:ascii="Times New Roman" w:hAnsi="Times New Roman" w:cs="Times New Roman"/>
                </w:rPr>
                <w:t xml:space="preserve"> environment.</w:t>
              </w:r>
            </w:ins>
            <w:del w:id="16" w:author="Bergmann, David" w:date="2024-07-25T16:35:00Z" w16du:dateUtc="2024-07-25T06:35:00Z">
              <w:r w:rsidR="00DD5ABE" w:rsidRPr="0099629C" w:rsidDel="002E3002">
                <w:rPr>
                  <w:rFonts w:ascii="Times New Roman" w:hAnsi="Times New Roman" w:cs="Times New Roman"/>
                </w:rPr>
                <w:delText xml:space="preserve"> vegetation</w:delText>
              </w:r>
              <w:r w:rsidRPr="0099629C" w:rsidDel="002E3002">
                <w:rPr>
                  <w:rFonts w:ascii="Times New Roman" w:hAnsi="Times New Roman" w:cs="Times New Roman"/>
                </w:rPr>
                <w:delText xml:space="preserve"> </w:delText>
              </w:r>
              <w:r w:rsidR="00B105E1" w:rsidDel="002E3002">
                <w:rPr>
                  <w:rFonts w:ascii="Times New Roman" w:hAnsi="Times New Roman" w:cs="Times New Roman"/>
                </w:rPr>
                <w:delText>and</w:delText>
              </w:r>
              <w:r w:rsidR="00B105E1" w:rsidRPr="0099629C" w:rsidDel="002E3002">
                <w:rPr>
                  <w:rFonts w:ascii="Times New Roman" w:hAnsi="Times New Roman" w:cs="Times New Roman"/>
                </w:rPr>
                <w:delText xml:space="preserve"> </w:delText>
              </w:r>
              <w:r w:rsidRPr="0099629C" w:rsidDel="002E3002">
                <w:rPr>
                  <w:rFonts w:ascii="Times New Roman" w:hAnsi="Times New Roman" w:cs="Times New Roman"/>
                </w:rPr>
                <w:delText xml:space="preserve">achieve a </w:delText>
              </w:r>
              <w:r w:rsidR="00B105E1" w:rsidDel="002E3002">
                <w:rPr>
                  <w:rFonts w:ascii="Times New Roman" w:hAnsi="Times New Roman" w:cs="Times New Roman"/>
                </w:rPr>
                <w:delText xml:space="preserve">more </w:delText>
              </w:r>
              <w:r w:rsidRPr="0099629C" w:rsidDel="002E3002">
                <w:rPr>
                  <w:rFonts w:ascii="Times New Roman" w:hAnsi="Times New Roman" w:cs="Times New Roman"/>
                </w:rPr>
                <w:delText>prosperous and sustainable water and</w:delText>
              </w:r>
              <w:r w:rsidR="00B105E1" w:rsidDel="002E3002">
                <w:rPr>
                  <w:rFonts w:ascii="Times New Roman" w:hAnsi="Times New Roman" w:cs="Times New Roman"/>
                </w:rPr>
                <w:delText xml:space="preserve"> urban</w:delText>
              </w:r>
              <w:r w:rsidRPr="0099629C" w:rsidDel="002E3002">
                <w:rPr>
                  <w:rFonts w:ascii="Times New Roman" w:hAnsi="Times New Roman" w:cs="Times New Roman"/>
                </w:rPr>
                <w:delText xml:space="preserve"> future</w:delText>
              </w:r>
              <w:r w:rsidR="00781B7D" w:rsidRPr="0099629C" w:rsidDel="002E3002">
                <w:rPr>
                  <w:rFonts w:ascii="Times New Roman" w:hAnsi="Times New Roman" w:cs="Times New Roman"/>
                </w:rPr>
                <w:delText>.</w:delText>
              </w:r>
            </w:del>
            <w:r w:rsidR="00781B7D" w:rsidRPr="0099629C">
              <w:rPr>
                <w:rFonts w:ascii="Times New Roman" w:hAnsi="Times New Roman" w:cs="Times New Roman"/>
              </w:rPr>
              <w:t xml:space="preserve"> </w:t>
            </w:r>
            <w:r w:rsidR="00D26B83" w:rsidRPr="0099629C">
              <w:rPr>
                <w:rFonts w:ascii="Times New Roman" w:hAnsi="Times New Roman" w:cs="Times New Roman"/>
              </w:rPr>
              <w:t xml:space="preserve">This </w:t>
            </w:r>
            <w:r w:rsidR="00B105E1">
              <w:rPr>
                <w:rFonts w:ascii="Times New Roman" w:hAnsi="Times New Roman" w:cs="Times New Roman"/>
              </w:rPr>
              <w:t>approach</w:t>
            </w:r>
            <w:r w:rsidR="00B105E1" w:rsidRPr="0099629C">
              <w:rPr>
                <w:rFonts w:ascii="Times New Roman" w:hAnsi="Times New Roman" w:cs="Times New Roman"/>
              </w:rPr>
              <w:t xml:space="preserve"> </w:t>
            </w:r>
            <w:r w:rsidR="00D91209" w:rsidRPr="0099629C">
              <w:rPr>
                <w:rFonts w:ascii="Times New Roman" w:hAnsi="Times New Roman" w:cs="Times New Roman"/>
              </w:rPr>
              <w:t>is</w:t>
            </w:r>
            <w:r w:rsidR="00D26B83" w:rsidRPr="0099629C">
              <w:rPr>
                <w:rFonts w:ascii="Times New Roman" w:hAnsi="Times New Roman" w:cs="Times New Roman"/>
              </w:rPr>
              <w:t xml:space="preserve"> </w:t>
            </w:r>
            <w:r w:rsidR="00E25827" w:rsidRPr="0099629C">
              <w:rPr>
                <w:rFonts w:ascii="Times New Roman" w:hAnsi="Times New Roman" w:cs="Times New Roman"/>
              </w:rPr>
              <w:t>different to traditional</w:t>
            </w:r>
            <w:r w:rsidR="00766F92" w:rsidRPr="0099629C">
              <w:rPr>
                <w:rFonts w:ascii="Times New Roman" w:hAnsi="Times New Roman" w:cs="Times New Roman"/>
              </w:rPr>
              <w:t xml:space="preserve"> water and landscape management </w:t>
            </w:r>
            <w:r w:rsidR="00472A59" w:rsidRPr="0099629C">
              <w:rPr>
                <w:rFonts w:ascii="Times New Roman" w:hAnsi="Times New Roman" w:cs="Times New Roman"/>
              </w:rPr>
              <w:t xml:space="preserve">strategies, which </w:t>
            </w:r>
            <w:r w:rsidR="00843DF7" w:rsidRPr="0099629C">
              <w:rPr>
                <w:rFonts w:ascii="Times New Roman" w:hAnsi="Times New Roman" w:cs="Times New Roman"/>
              </w:rPr>
              <w:t xml:space="preserve">aim to </w:t>
            </w:r>
            <w:r w:rsidR="00B105E1">
              <w:rPr>
                <w:rFonts w:ascii="Times New Roman" w:hAnsi="Times New Roman" w:cs="Times New Roman"/>
              </w:rPr>
              <w:t xml:space="preserve">use water as efficiently as possible, and to </w:t>
            </w:r>
            <w:r w:rsidR="00843DF7" w:rsidRPr="0099629C">
              <w:rPr>
                <w:rFonts w:ascii="Times New Roman" w:hAnsi="Times New Roman" w:cs="Times New Roman"/>
              </w:rPr>
              <w:t xml:space="preserve">reduce water consumption </w:t>
            </w:r>
            <w:r w:rsidR="00B105E1">
              <w:rPr>
                <w:rFonts w:ascii="Times New Roman" w:hAnsi="Times New Roman" w:cs="Times New Roman"/>
              </w:rPr>
              <w:t>during</w:t>
            </w:r>
            <w:r w:rsidR="00B105E1" w:rsidRPr="0099629C">
              <w:rPr>
                <w:rFonts w:ascii="Times New Roman" w:hAnsi="Times New Roman" w:cs="Times New Roman"/>
              </w:rPr>
              <w:t xml:space="preserve"> </w:t>
            </w:r>
            <w:r w:rsidR="00843DF7" w:rsidRPr="0099629C">
              <w:rPr>
                <w:rFonts w:ascii="Times New Roman" w:hAnsi="Times New Roman" w:cs="Times New Roman"/>
              </w:rPr>
              <w:t>irrigation</w:t>
            </w:r>
            <w:r w:rsidR="008127F8" w:rsidRPr="0099629C">
              <w:rPr>
                <w:rFonts w:ascii="Times New Roman" w:hAnsi="Times New Roman" w:cs="Times New Roman"/>
              </w:rPr>
              <w:t>.</w:t>
            </w:r>
            <w:r w:rsidR="00B105E1">
              <w:rPr>
                <w:rFonts w:ascii="Times New Roman" w:hAnsi="Times New Roman" w:cs="Times New Roman"/>
              </w:rPr>
              <w:t xml:space="preserve"> Irrigation for cooling requires a shift in thinking to accept an approach that irrigates to </w:t>
            </w:r>
            <w:ins w:id="17" w:author="Bergmann, David" w:date="2024-07-25T16:36:00Z" w16du:dateUtc="2024-07-25T06:36:00Z">
              <w:r w:rsidR="002E3002">
                <w:rPr>
                  <w:rFonts w:ascii="Times New Roman" w:hAnsi="Times New Roman" w:cs="Times New Roman"/>
                </w:rPr>
                <w:t>saturation</w:t>
              </w:r>
            </w:ins>
            <w:del w:id="18" w:author="Bergmann, David" w:date="2024-07-25T16:36:00Z" w16du:dateUtc="2024-07-25T06:36:00Z">
              <w:r w:rsidR="00B105E1" w:rsidDel="002E3002">
                <w:rPr>
                  <w:rFonts w:ascii="Times New Roman" w:hAnsi="Times New Roman" w:cs="Times New Roman"/>
                </w:rPr>
                <w:delText>excess</w:delText>
              </w:r>
            </w:del>
            <w:r w:rsidR="00B105E1">
              <w:rPr>
                <w:rFonts w:ascii="Times New Roman" w:hAnsi="Times New Roman" w:cs="Times New Roman"/>
              </w:rPr>
              <w:t>, and to irrigate at times when more water will be evaporated from soil and vegetations surfaces</w:t>
            </w:r>
          </w:p>
          <w:p w14:paraId="2E550EF3" w14:textId="530D711E" w:rsidR="005C1EB0" w:rsidRPr="0099629C" w:rsidRDefault="007D0AA8" w:rsidP="00364823">
            <w:pPr>
              <w:rPr>
                <w:rFonts w:ascii="Times New Roman" w:hAnsi="Times New Roman" w:cs="Times New Roman"/>
              </w:rPr>
            </w:pPr>
            <w:r w:rsidRPr="0099629C">
              <w:rPr>
                <w:rFonts w:ascii="Times New Roman" w:hAnsi="Times New Roman" w:cs="Times New Roman"/>
              </w:rPr>
              <w:t xml:space="preserve">The most significant contribution of this project is that we have </w:t>
            </w:r>
            <w:r w:rsidR="001E6481" w:rsidRPr="0099629C">
              <w:rPr>
                <w:rFonts w:ascii="Times New Roman" w:hAnsi="Times New Roman" w:cs="Times New Roman"/>
              </w:rPr>
              <w:t>demonstrated</w:t>
            </w:r>
            <w:del w:id="19" w:author="Bergmann, David" w:date="2024-07-25T16:37:00Z" w16du:dateUtc="2024-07-25T06:37:00Z">
              <w:r w:rsidR="00927D4A" w:rsidRPr="0099629C" w:rsidDel="002E3002">
                <w:rPr>
                  <w:rFonts w:ascii="Times New Roman" w:hAnsi="Times New Roman" w:cs="Times New Roman"/>
                </w:rPr>
                <w:delText xml:space="preserve"> both</w:delText>
              </w:r>
            </w:del>
            <w:r w:rsidR="00927D4A" w:rsidRPr="0099629C">
              <w:rPr>
                <w:rFonts w:ascii="Times New Roman" w:hAnsi="Times New Roman" w:cs="Times New Roman"/>
              </w:rPr>
              <w:t xml:space="preserve"> </w:t>
            </w:r>
            <w:r w:rsidR="00062FE0" w:rsidRPr="0099629C">
              <w:rPr>
                <w:rFonts w:ascii="Times New Roman" w:hAnsi="Times New Roman" w:cs="Times New Roman"/>
              </w:rPr>
              <w:t xml:space="preserve">the feasibility </w:t>
            </w:r>
            <w:r w:rsidR="00FD1875" w:rsidRPr="0099629C">
              <w:rPr>
                <w:rFonts w:ascii="Times New Roman" w:hAnsi="Times New Roman" w:cs="Times New Roman"/>
              </w:rPr>
              <w:t>of collecting enough</w:t>
            </w:r>
            <w:r w:rsidR="006F3C5E" w:rsidRPr="0099629C">
              <w:rPr>
                <w:rFonts w:ascii="Times New Roman" w:hAnsi="Times New Roman" w:cs="Times New Roman"/>
              </w:rPr>
              <w:t xml:space="preserve"> fit-for-purpose water to support irrigation</w:t>
            </w:r>
            <w:ins w:id="20" w:author="Bergmann, David" w:date="2024-07-25T16:37:00Z" w16du:dateUtc="2024-07-25T06:37:00Z">
              <w:r w:rsidR="00CF2D1F">
                <w:rPr>
                  <w:rFonts w:ascii="Times New Roman" w:hAnsi="Times New Roman" w:cs="Times New Roman"/>
                </w:rPr>
                <w:t>,</w:t>
              </w:r>
            </w:ins>
            <w:r w:rsidR="006F3C5E" w:rsidRPr="0099629C">
              <w:rPr>
                <w:rFonts w:ascii="Times New Roman" w:hAnsi="Times New Roman" w:cs="Times New Roman"/>
              </w:rPr>
              <w:t xml:space="preserve"> </w:t>
            </w:r>
            <w:del w:id="21" w:author="Bergmann, David" w:date="2024-07-25T16:37:00Z" w16du:dateUtc="2024-07-25T06:37:00Z">
              <w:r w:rsidR="006F3C5E" w:rsidRPr="0099629C" w:rsidDel="00CF2D1F">
                <w:rPr>
                  <w:rFonts w:ascii="Times New Roman" w:hAnsi="Times New Roman" w:cs="Times New Roman"/>
                </w:rPr>
                <w:delText>and</w:delText>
              </w:r>
            </w:del>
            <w:r w:rsidR="006F3C5E" w:rsidRPr="0099629C">
              <w:rPr>
                <w:rFonts w:ascii="Times New Roman" w:hAnsi="Times New Roman" w:cs="Times New Roman"/>
              </w:rPr>
              <w:t xml:space="preserve"> the cooling </w:t>
            </w:r>
            <w:r w:rsidR="00D228DA" w:rsidRPr="0099629C">
              <w:rPr>
                <w:rFonts w:ascii="Times New Roman" w:hAnsi="Times New Roman" w:cs="Times New Roman"/>
              </w:rPr>
              <w:t>benefits</w:t>
            </w:r>
            <w:r w:rsidR="006F3C5E" w:rsidRPr="0099629C">
              <w:rPr>
                <w:rFonts w:ascii="Times New Roman" w:hAnsi="Times New Roman" w:cs="Times New Roman"/>
              </w:rPr>
              <w:t xml:space="preserve"> of irrigating urban vegetation</w:t>
            </w:r>
            <w:ins w:id="22" w:author="Bergmann, David" w:date="2024-07-25T16:37:00Z" w16du:dateUtc="2024-07-25T06:37:00Z">
              <w:r w:rsidR="00CF2D1F">
                <w:rPr>
                  <w:rFonts w:ascii="Times New Roman" w:hAnsi="Times New Roman" w:cs="Times New Roman"/>
                </w:rPr>
                <w:t>, and the IoT systems to autonomous control and deliver these outcomes</w:t>
              </w:r>
            </w:ins>
            <w:r w:rsidR="006F3C5E" w:rsidRPr="0099629C">
              <w:rPr>
                <w:rFonts w:ascii="Times New Roman" w:hAnsi="Times New Roman" w:cs="Times New Roman"/>
              </w:rPr>
              <w:t xml:space="preserve">. </w:t>
            </w:r>
          </w:p>
          <w:p w14:paraId="6AF63984" w14:textId="77777777" w:rsidR="005C1EB0" w:rsidRPr="0099629C" w:rsidRDefault="005C1EB0" w:rsidP="00364823">
            <w:pPr>
              <w:rPr>
                <w:rFonts w:ascii="Times New Roman" w:hAnsi="Times New Roman" w:cs="Times New Roman"/>
              </w:rPr>
            </w:pPr>
          </w:p>
          <w:p w14:paraId="3557A884" w14:textId="15533EB1" w:rsidR="00810B7E" w:rsidRPr="0099629C" w:rsidRDefault="00810B7E" w:rsidP="00364823">
            <w:pPr>
              <w:rPr>
                <w:rFonts w:ascii="Times New Roman" w:hAnsi="Times New Roman" w:cs="Times New Roman"/>
                <w:i/>
                <w:iCs/>
              </w:rPr>
            </w:pPr>
            <w:r w:rsidRPr="0099629C">
              <w:rPr>
                <w:rFonts w:ascii="Times New Roman" w:hAnsi="Times New Roman" w:cs="Times New Roman"/>
                <w:i/>
                <w:iCs/>
              </w:rPr>
              <w:t>Feasibility</w:t>
            </w:r>
          </w:p>
          <w:p w14:paraId="7109F419" w14:textId="1D3BC39D" w:rsidR="00F9150D" w:rsidRPr="0099629C" w:rsidRDefault="003349E6" w:rsidP="00364823">
            <w:pPr>
              <w:rPr>
                <w:rFonts w:ascii="Times New Roman" w:hAnsi="Times New Roman" w:cs="Times New Roman"/>
              </w:rPr>
            </w:pPr>
            <w:r w:rsidRPr="0099629C">
              <w:rPr>
                <w:rFonts w:ascii="Times New Roman" w:hAnsi="Times New Roman" w:cs="Times New Roman"/>
              </w:rPr>
              <w:t xml:space="preserve">Using </w:t>
            </w:r>
            <w:ins w:id="23" w:author="Bergmann, David" w:date="2024-07-25T16:38:00Z" w16du:dateUtc="2024-07-25T06:38:00Z">
              <w:r w:rsidR="00CF2D1F">
                <w:rPr>
                  <w:rFonts w:ascii="Times New Roman" w:hAnsi="Times New Roman" w:cs="Times New Roman"/>
                </w:rPr>
                <w:t xml:space="preserve">the </w:t>
              </w:r>
            </w:ins>
            <w:proofErr w:type="spellStart"/>
            <w:r w:rsidRPr="0099629C">
              <w:rPr>
                <w:rFonts w:ascii="Times New Roman" w:hAnsi="Times New Roman" w:cs="Times New Roman"/>
              </w:rPr>
              <w:t>Aquarevo</w:t>
            </w:r>
            <w:proofErr w:type="spellEnd"/>
            <w:r w:rsidRPr="0099629C">
              <w:rPr>
                <w:rFonts w:ascii="Times New Roman" w:hAnsi="Times New Roman" w:cs="Times New Roman"/>
              </w:rPr>
              <w:t xml:space="preserve"> House as the testing ground, w</w:t>
            </w:r>
            <w:r w:rsidR="00B1798A" w:rsidRPr="0099629C">
              <w:rPr>
                <w:rFonts w:ascii="Times New Roman" w:hAnsi="Times New Roman" w:cs="Times New Roman"/>
              </w:rPr>
              <w:t xml:space="preserve">e demonstrated that the stormwater collection and </w:t>
            </w:r>
            <w:r w:rsidR="00A358F3" w:rsidRPr="0099629C">
              <w:rPr>
                <w:rFonts w:ascii="Times New Roman" w:hAnsi="Times New Roman" w:cs="Times New Roman"/>
              </w:rPr>
              <w:t>waste</w:t>
            </w:r>
            <w:r w:rsidR="00B12277" w:rsidRPr="0099629C">
              <w:rPr>
                <w:rFonts w:ascii="Times New Roman" w:hAnsi="Times New Roman" w:cs="Times New Roman"/>
              </w:rPr>
              <w:t xml:space="preserve">water recycling systems at </w:t>
            </w:r>
            <w:proofErr w:type="spellStart"/>
            <w:r w:rsidR="00B12277" w:rsidRPr="0099629C">
              <w:rPr>
                <w:rFonts w:ascii="Times New Roman" w:hAnsi="Times New Roman" w:cs="Times New Roman"/>
              </w:rPr>
              <w:t>Aquarevo</w:t>
            </w:r>
            <w:proofErr w:type="spellEnd"/>
            <w:r w:rsidR="00B12277" w:rsidRPr="0099629C">
              <w:rPr>
                <w:rFonts w:ascii="Times New Roman" w:hAnsi="Times New Roman" w:cs="Times New Roman"/>
              </w:rPr>
              <w:t xml:space="preserve"> can provide enough</w:t>
            </w:r>
            <w:r w:rsidR="002E303B" w:rsidRPr="0099629C">
              <w:rPr>
                <w:rFonts w:ascii="Times New Roman" w:hAnsi="Times New Roman" w:cs="Times New Roman"/>
              </w:rPr>
              <w:t xml:space="preserve"> </w:t>
            </w:r>
            <w:r w:rsidR="004F26CD" w:rsidRPr="0099629C">
              <w:rPr>
                <w:rFonts w:ascii="Times New Roman" w:hAnsi="Times New Roman" w:cs="Times New Roman"/>
              </w:rPr>
              <w:t xml:space="preserve">fit-for-purpose water to irrigate </w:t>
            </w:r>
            <w:r w:rsidR="00670006" w:rsidRPr="0099629C">
              <w:rPr>
                <w:rFonts w:ascii="Times New Roman" w:hAnsi="Times New Roman" w:cs="Times New Roman"/>
              </w:rPr>
              <w:t xml:space="preserve">all the vegetation at </w:t>
            </w:r>
            <w:proofErr w:type="spellStart"/>
            <w:r w:rsidR="00670006" w:rsidRPr="0099629C">
              <w:rPr>
                <w:rFonts w:ascii="Times New Roman" w:hAnsi="Times New Roman" w:cs="Times New Roman"/>
              </w:rPr>
              <w:t>Aquarevo</w:t>
            </w:r>
            <w:proofErr w:type="spellEnd"/>
            <w:r w:rsidR="00670006" w:rsidRPr="0099629C">
              <w:rPr>
                <w:rFonts w:ascii="Times New Roman" w:hAnsi="Times New Roman" w:cs="Times New Roman"/>
              </w:rPr>
              <w:t xml:space="preserve"> House through</w:t>
            </w:r>
            <w:r w:rsidR="004F6D96" w:rsidRPr="0099629C">
              <w:rPr>
                <w:rFonts w:ascii="Times New Roman" w:hAnsi="Times New Roman" w:cs="Times New Roman"/>
              </w:rPr>
              <w:t xml:space="preserve"> </w:t>
            </w:r>
            <w:r w:rsidR="00670006" w:rsidRPr="0099629C">
              <w:rPr>
                <w:rFonts w:ascii="Times New Roman" w:hAnsi="Times New Roman" w:cs="Times New Roman"/>
              </w:rPr>
              <w:t xml:space="preserve">summer. </w:t>
            </w:r>
            <w:r w:rsidR="00BA0967" w:rsidRPr="0099629C">
              <w:rPr>
                <w:rFonts w:ascii="Times New Roman" w:hAnsi="Times New Roman" w:cs="Times New Roman"/>
              </w:rPr>
              <w:t xml:space="preserve">We </w:t>
            </w:r>
            <w:del w:id="24" w:author="Bergmann, David" w:date="2024-07-25T16:39:00Z" w16du:dateUtc="2024-07-25T06:39:00Z">
              <w:r w:rsidR="00BA0967" w:rsidRPr="0099629C" w:rsidDel="00CF2D1F">
                <w:rPr>
                  <w:rFonts w:ascii="Times New Roman" w:hAnsi="Times New Roman" w:cs="Times New Roman"/>
                </w:rPr>
                <w:delText xml:space="preserve">have </w:delText>
              </w:r>
              <w:r w:rsidR="008138AE" w:rsidRPr="0099629C" w:rsidDel="00CF2D1F">
                <w:rPr>
                  <w:rFonts w:ascii="Times New Roman" w:hAnsi="Times New Roman" w:cs="Times New Roman"/>
                </w:rPr>
                <w:delText xml:space="preserve">made used of the Internet-of-Things </w:delText>
              </w:r>
              <w:r w:rsidR="00D57F33" w:rsidRPr="0099629C" w:rsidDel="00CF2D1F">
                <w:rPr>
                  <w:rFonts w:ascii="Times New Roman" w:hAnsi="Times New Roman" w:cs="Times New Roman"/>
                </w:rPr>
                <w:delText xml:space="preserve">technology to </w:delText>
              </w:r>
            </w:del>
            <w:r w:rsidR="00D57F33" w:rsidRPr="0099629C">
              <w:rPr>
                <w:rFonts w:ascii="Times New Roman" w:hAnsi="Times New Roman" w:cs="Times New Roman"/>
              </w:rPr>
              <w:t>develop</w:t>
            </w:r>
            <w:ins w:id="25" w:author="Bergmann, David" w:date="2024-07-25T16:39:00Z" w16du:dateUtc="2024-07-25T06:39:00Z">
              <w:r w:rsidR="00CF2D1F">
                <w:rPr>
                  <w:rFonts w:ascii="Times New Roman" w:hAnsi="Times New Roman" w:cs="Times New Roman"/>
                </w:rPr>
                <w:t>e</w:t>
              </w:r>
            </w:ins>
            <w:ins w:id="26" w:author="Bergmann, David" w:date="2024-07-25T16:40:00Z" w16du:dateUtc="2024-07-25T06:40:00Z">
              <w:r w:rsidR="00CF2D1F">
                <w:rPr>
                  <w:rFonts w:ascii="Times New Roman" w:hAnsi="Times New Roman" w:cs="Times New Roman"/>
                </w:rPr>
                <w:t>d</w:t>
              </w:r>
            </w:ins>
            <w:ins w:id="27" w:author="Bergmann, David" w:date="2024-07-25T16:38:00Z" w16du:dateUtc="2024-07-25T06:38:00Z">
              <w:r w:rsidR="00CF2D1F">
                <w:rPr>
                  <w:rFonts w:ascii="Times New Roman" w:hAnsi="Times New Roman" w:cs="Times New Roman"/>
                </w:rPr>
                <w:t xml:space="preserve"> and use</w:t>
              </w:r>
            </w:ins>
            <w:ins w:id="28" w:author="Bergmann, David" w:date="2024-07-25T16:39:00Z" w16du:dateUtc="2024-07-25T06:39:00Z">
              <w:r w:rsidR="00CF2D1F">
                <w:rPr>
                  <w:rFonts w:ascii="Times New Roman" w:hAnsi="Times New Roman" w:cs="Times New Roman"/>
                </w:rPr>
                <w:t>d</w:t>
              </w:r>
            </w:ins>
            <w:r w:rsidR="00BA0967" w:rsidRPr="0099629C">
              <w:rPr>
                <w:rFonts w:ascii="Times New Roman" w:hAnsi="Times New Roman" w:cs="Times New Roman"/>
              </w:rPr>
              <w:t xml:space="preserve"> an algorithm </w:t>
            </w:r>
            <w:ins w:id="29" w:author="Bergmann, David" w:date="2024-07-25T16:39:00Z" w16du:dateUtc="2024-07-25T06:39:00Z">
              <w:r w:rsidR="00CF2D1F">
                <w:rPr>
                  <w:rFonts w:ascii="Times New Roman" w:hAnsi="Times New Roman" w:cs="Times New Roman"/>
                </w:rPr>
                <w:t xml:space="preserve">and IoT technology </w:t>
              </w:r>
            </w:ins>
            <w:r w:rsidR="00BA0967" w:rsidRPr="0099629C">
              <w:rPr>
                <w:rFonts w:ascii="Times New Roman" w:hAnsi="Times New Roman" w:cs="Times New Roman"/>
              </w:rPr>
              <w:t xml:space="preserve">to </w:t>
            </w:r>
            <w:proofErr w:type="spellStart"/>
            <w:r w:rsidR="00BA0967" w:rsidRPr="0099629C">
              <w:rPr>
                <w:rFonts w:ascii="Times New Roman" w:hAnsi="Times New Roman" w:cs="Times New Roman"/>
              </w:rPr>
              <w:t>optimise</w:t>
            </w:r>
            <w:proofErr w:type="spellEnd"/>
            <w:r w:rsidR="00BA0967" w:rsidRPr="0099629C">
              <w:rPr>
                <w:rFonts w:ascii="Times New Roman" w:hAnsi="Times New Roman" w:cs="Times New Roman"/>
              </w:rPr>
              <w:t xml:space="preserve"> irrigation amount </w:t>
            </w:r>
            <w:r w:rsidR="007F0335" w:rsidRPr="0099629C">
              <w:rPr>
                <w:rFonts w:ascii="Times New Roman" w:hAnsi="Times New Roman" w:cs="Times New Roman"/>
              </w:rPr>
              <w:t xml:space="preserve">to avoid under- or over-irrigation </w:t>
            </w:r>
            <w:r w:rsidR="00BA0967" w:rsidRPr="0099629C">
              <w:rPr>
                <w:rFonts w:ascii="Times New Roman" w:hAnsi="Times New Roman" w:cs="Times New Roman"/>
              </w:rPr>
              <w:t xml:space="preserve">according to </w:t>
            </w:r>
            <w:r w:rsidR="00D228DA" w:rsidRPr="0099629C">
              <w:rPr>
                <w:rFonts w:ascii="Times New Roman" w:hAnsi="Times New Roman" w:cs="Times New Roman"/>
              </w:rPr>
              <w:t>past</w:t>
            </w:r>
            <w:r w:rsidR="00B7074C" w:rsidRPr="0099629C">
              <w:rPr>
                <w:rFonts w:ascii="Times New Roman" w:hAnsi="Times New Roman" w:cs="Times New Roman"/>
              </w:rPr>
              <w:t xml:space="preserve"> </w:t>
            </w:r>
            <w:r w:rsidR="00472879" w:rsidRPr="0099629C">
              <w:rPr>
                <w:rFonts w:ascii="Times New Roman" w:hAnsi="Times New Roman" w:cs="Times New Roman"/>
              </w:rPr>
              <w:t xml:space="preserve">weather </w:t>
            </w:r>
            <w:proofErr w:type="spellStart"/>
            <w:r w:rsidR="00472879" w:rsidRPr="0099629C">
              <w:rPr>
                <w:rFonts w:ascii="Times New Roman" w:hAnsi="Times New Roman" w:cs="Times New Roman"/>
              </w:rPr>
              <w:t>conditions</w:t>
            </w:r>
            <w:ins w:id="30" w:author="Bergmann, David" w:date="2024-07-25T16:38:00Z" w16du:dateUtc="2024-07-25T06:38:00Z">
              <w:r w:rsidR="00CF2D1F">
                <w:rPr>
                  <w:rFonts w:ascii="Times New Roman" w:hAnsi="Times New Roman" w:cs="Times New Roman"/>
                </w:rPr>
                <w:t>,</w:t>
              </w:r>
            </w:ins>
            <w:del w:id="31" w:author="Bergmann, David" w:date="2024-07-25T16:38:00Z" w16du:dateUtc="2024-07-25T06:38:00Z">
              <w:r w:rsidR="00472879" w:rsidRPr="0099629C" w:rsidDel="00CF2D1F">
                <w:rPr>
                  <w:rFonts w:ascii="Times New Roman" w:hAnsi="Times New Roman" w:cs="Times New Roman"/>
                </w:rPr>
                <w:delText xml:space="preserve"> </w:delText>
              </w:r>
              <w:r w:rsidR="00B7074C" w:rsidRPr="0099629C" w:rsidDel="00CF2D1F">
                <w:rPr>
                  <w:rFonts w:ascii="Times New Roman" w:hAnsi="Times New Roman" w:cs="Times New Roman"/>
                </w:rPr>
                <w:delText xml:space="preserve">and </w:delText>
              </w:r>
            </w:del>
            <w:r w:rsidR="00B7074C" w:rsidRPr="0099629C">
              <w:rPr>
                <w:rFonts w:ascii="Times New Roman" w:hAnsi="Times New Roman" w:cs="Times New Roman"/>
              </w:rPr>
              <w:t>weather</w:t>
            </w:r>
            <w:proofErr w:type="spellEnd"/>
            <w:r w:rsidR="00B7074C" w:rsidRPr="0099629C">
              <w:rPr>
                <w:rFonts w:ascii="Times New Roman" w:hAnsi="Times New Roman" w:cs="Times New Roman"/>
              </w:rPr>
              <w:t xml:space="preserve"> forecast</w:t>
            </w:r>
            <w:ins w:id="32" w:author="Bergmann, David" w:date="2024-07-25T16:38:00Z" w16du:dateUtc="2024-07-25T06:38:00Z">
              <w:r w:rsidR="00CF2D1F">
                <w:rPr>
                  <w:rFonts w:ascii="Times New Roman" w:hAnsi="Times New Roman" w:cs="Times New Roman"/>
                </w:rPr>
                <w:t xml:space="preserve">, </w:t>
              </w:r>
            </w:ins>
            <w:ins w:id="33" w:author="Bergmann, David" w:date="2024-07-25T16:39:00Z" w16du:dateUtc="2024-07-25T06:39:00Z">
              <w:r w:rsidR="00CF2D1F">
                <w:rPr>
                  <w:rFonts w:ascii="Times New Roman" w:hAnsi="Times New Roman" w:cs="Times New Roman"/>
                </w:rPr>
                <w:t>and the soil condition</w:t>
              </w:r>
            </w:ins>
            <w:r w:rsidR="000A7140" w:rsidRPr="0099629C">
              <w:rPr>
                <w:rFonts w:ascii="Times New Roman" w:hAnsi="Times New Roman" w:cs="Times New Roman"/>
              </w:rPr>
              <w:t>.</w:t>
            </w:r>
          </w:p>
          <w:p w14:paraId="0EE6C273" w14:textId="77777777" w:rsidR="00A60984" w:rsidRPr="0099629C" w:rsidRDefault="00A60984" w:rsidP="00364823">
            <w:pPr>
              <w:rPr>
                <w:rFonts w:ascii="Times New Roman" w:hAnsi="Times New Roman" w:cs="Times New Roman"/>
                <w:i/>
                <w:iCs/>
              </w:rPr>
            </w:pPr>
          </w:p>
          <w:p w14:paraId="0D504C1F" w14:textId="5F0B6B69" w:rsidR="00A60984" w:rsidRPr="0099629C" w:rsidRDefault="00A60984" w:rsidP="00364823">
            <w:pPr>
              <w:rPr>
                <w:rFonts w:ascii="Times New Roman" w:hAnsi="Times New Roman" w:cs="Times New Roman"/>
                <w:i/>
                <w:iCs/>
              </w:rPr>
            </w:pPr>
            <w:r w:rsidRPr="0099629C">
              <w:rPr>
                <w:rFonts w:ascii="Times New Roman" w:hAnsi="Times New Roman" w:cs="Times New Roman"/>
                <w:i/>
                <w:iCs/>
              </w:rPr>
              <w:t>Cooling</w:t>
            </w:r>
            <w:r w:rsidR="000A1C75" w:rsidRPr="0099629C">
              <w:rPr>
                <w:rFonts w:ascii="Times New Roman" w:hAnsi="Times New Roman" w:cs="Times New Roman"/>
                <w:i/>
                <w:iCs/>
              </w:rPr>
              <w:t xml:space="preserve"> benefits</w:t>
            </w:r>
          </w:p>
          <w:p w14:paraId="0AD4DBC9" w14:textId="19868CDD" w:rsidR="00A60984" w:rsidRPr="0099629C" w:rsidRDefault="00883038" w:rsidP="00364823">
            <w:pPr>
              <w:rPr>
                <w:rFonts w:ascii="Times New Roman" w:hAnsi="Times New Roman" w:cs="Times New Roman"/>
              </w:rPr>
            </w:pPr>
            <w:r w:rsidRPr="0099629C">
              <w:rPr>
                <w:rFonts w:ascii="Times New Roman" w:hAnsi="Times New Roman" w:cs="Times New Roman"/>
              </w:rPr>
              <w:t xml:space="preserve">At Burnley campus, </w:t>
            </w:r>
            <w:r w:rsidR="0069702A" w:rsidRPr="0099629C">
              <w:rPr>
                <w:rFonts w:ascii="Times New Roman" w:hAnsi="Times New Roman" w:cs="Times New Roman"/>
              </w:rPr>
              <w:t xml:space="preserve">we used replicated experiments </w:t>
            </w:r>
            <w:r w:rsidR="007F0609" w:rsidRPr="0099629C">
              <w:rPr>
                <w:rFonts w:ascii="Times New Roman" w:hAnsi="Times New Roman" w:cs="Times New Roman"/>
              </w:rPr>
              <w:t xml:space="preserve">and research-grade instruments to </w:t>
            </w:r>
            <w:r w:rsidR="00B218F1" w:rsidRPr="0099629C">
              <w:rPr>
                <w:rFonts w:ascii="Times New Roman" w:hAnsi="Times New Roman" w:cs="Times New Roman"/>
              </w:rPr>
              <w:t>quantify</w:t>
            </w:r>
            <w:r w:rsidR="007F0609" w:rsidRPr="0099629C">
              <w:rPr>
                <w:rFonts w:ascii="Times New Roman" w:hAnsi="Times New Roman" w:cs="Times New Roman"/>
              </w:rPr>
              <w:t xml:space="preserve"> the cooling benefits</w:t>
            </w:r>
            <w:r w:rsidR="00B218F1" w:rsidRPr="0099629C">
              <w:rPr>
                <w:rFonts w:ascii="Times New Roman" w:hAnsi="Times New Roman" w:cs="Times New Roman"/>
              </w:rPr>
              <w:t xml:space="preserve"> of irrigating turfgrass.</w:t>
            </w:r>
            <w:r w:rsidR="00C363EE" w:rsidRPr="0099629C">
              <w:rPr>
                <w:rFonts w:ascii="Times New Roman" w:hAnsi="Times New Roman" w:cs="Times New Roman"/>
              </w:rPr>
              <w:t xml:space="preserve"> </w:t>
            </w:r>
            <w:r w:rsidR="003F2AE7" w:rsidRPr="0099629C">
              <w:rPr>
                <w:rFonts w:ascii="Times New Roman" w:hAnsi="Times New Roman" w:cs="Times New Roman"/>
              </w:rPr>
              <w:t xml:space="preserve">We </w:t>
            </w:r>
            <w:r w:rsidR="0085633A" w:rsidRPr="0099629C">
              <w:rPr>
                <w:rFonts w:ascii="Times New Roman" w:hAnsi="Times New Roman" w:cs="Times New Roman"/>
              </w:rPr>
              <w:t>demonstrated</w:t>
            </w:r>
            <w:r w:rsidR="003F2AE7" w:rsidRPr="0099629C">
              <w:rPr>
                <w:rFonts w:ascii="Times New Roman" w:hAnsi="Times New Roman" w:cs="Times New Roman"/>
              </w:rPr>
              <w:t xml:space="preserve"> that irrigating turfgrass </w:t>
            </w:r>
            <w:r w:rsidR="00EE560B" w:rsidRPr="0099629C">
              <w:rPr>
                <w:rFonts w:ascii="Times New Roman" w:hAnsi="Times New Roman" w:cs="Times New Roman"/>
              </w:rPr>
              <w:t>can significantly reduce air temperature and turf surface temperature</w:t>
            </w:r>
            <w:r w:rsidR="00D450A0" w:rsidRPr="0099629C">
              <w:rPr>
                <w:rFonts w:ascii="Times New Roman" w:hAnsi="Times New Roman" w:cs="Times New Roman"/>
              </w:rPr>
              <w:t xml:space="preserve"> </w:t>
            </w:r>
            <w:r w:rsidR="00EB4A01" w:rsidRPr="0099629C">
              <w:rPr>
                <w:rFonts w:ascii="Times New Roman" w:hAnsi="Times New Roman" w:cs="Times New Roman"/>
              </w:rPr>
              <w:t xml:space="preserve">by 0.9 and </w:t>
            </w:r>
            <w:r w:rsidR="005C0EE5" w:rsidRPr="0099629C">
              <w:rPr>
                <w:rFonts w:ascii="Times New Roman" w:hAnsi="Times New Roman" w:cs="Times New Roman"/>
              </w:rPr>
              <w:t xml:space="preserve">4.9°C in the afternoon. </w:t>
            </w:r>
            <w:r w:rsidR="007901D2" w:rsidRPr="0099629C">
              <w:rPr>
                <w:rFonts w:ascii="Times New Roman" w:hAnsi="Times New Roman" w:cs="Times New Roman"/>
              </w:rPr>
              <w:t>Such</w:t>
            </w:r>
            <w:r w:rsidR="0004628B" w:rsidRPr="0099629C">
              <w:rPr>
                <w:rFonts w:ascii="Times New Roman" w:hAnsi="Times New Roman" w:cs="Times New Roman"/>
              </w:rPr>
              <w:t xml:space="preserve"> cooling benefits</w:t>
            </w:r>
            <w:r w:rsidR="00113CC2" w:rsidRPr="0099629C">
              <w:rPr>
                <w:rFonts w:ascii="Times New Roman" w:hAnsi="Times New Roman" w:cs="Times New Roman"/>
              </w:rPr>
              <w:t xml:space="preserve"> confirm</w:t>
            </w:r>
            <w:r w:rsidR="007901D2" w:rsidRPr="0099629C">
              <w:rPr>
                <w:rFonts w:ascii="Times New Roman" w:hAnsi="Times New Roman" w:cs="Times New Roman"/>
              </w:rPr>
              <w:t>ed that</w:t>
            </w:r>
            <w:r w:rsidR="00113CC2" w:rsidRPr="0099629C">
              <w:rPr>
                <w:rFonts w:ascii="Times New Roman" w:hAnsi="Times New Roman" w:cs="Times New Roman"/>
              </w:rPr>
              <w:t xml:space="preserve"> irrigating urban vegetation</w:t>
            </w:r>
            <w:r w:rsidR="007901D2" w:rsidRPr="0099629C">
              <w:rPr>
                <w:rFonts w:ascii="Times New Roman" w:hAnsi="Times New Roman" w:cs="Times New Roman"/>
              </w:rPr>
              <w:t xml:space="preserve"> is an effective strategy to </w:t>
            </w:r>
            <w:r w:rsidR="00B17339" w:rsidRPr="0099629C">
              <w:rPr>
                <w:rFonts w:ascii="Times New Roman" w:hAnsi="Times New Roman" w:cs="Times New Roman"/>
              </w:rPr>
              <w:t>mitigate the warming effects of climate change.</w:t>
            </w:r>
            <w:ins w:id="34" w:author="Bergmann, David" w:date="2024-07-25T16:40:00Z" w16du:dateUtc="2024-07-25T06:40:00Z">
              <w:r w:rsidR="00CF2D1F">
                <w:rPr>
                  <w:rFonts w:ascii="Times New Roman" w:hAnsi="Times New Roman" w:cs="Times New Roman"/>
                </w:rPr>
                <w:t xml:space="preserve"> At the </w:t>
              </w:r>
              <w:proofErr w:type="spellStart"/>
              <w:r w:rsidR="00CF2D1F">
                <w:rPr>
                  <w:rFonts w:ascii="Times New Roman" w:hAnsi="Times New Roman" w:cs="Times New Roman"/>
                </w:rPr>
                <w:t>Aquarevo</w:t>
              </w:r>
              <w:proofErr w:type="spellEnd"/>
              <w:r w:rsidR="00CF2D1F">
                <w:rPr>
                  <w:rFonts w:ascii="Times New Roman" w:hAnsi="Times New Roman" w:cs="Times New Roman"/>
                </w:rPr>
                <w:t xml:space="preserve"> house we demo</w:t>
              </w:r>
            </w:ins>
            <w:ins w:id="35" w:author="Bergmann, David" w:date="2024-07-25T16:41:00Z" w16du:dateUtc="2024-07-25T06:41:00Z">
              <w:r w:rsidR="00CF2D1F">
                <w:rPr>
                  <w:rFonts w:ascii="Times New Roman" w:hAnsi="Times New Roman" w:cs="Times New Roman"/>
                </w:rPr>
                <w:t>nstrated we could replicate the irrigation and moisture conditions using IoT-based sensor and control systems.</w:t>
              </w:r>
            </w:ins>
          </w:p>
          <w:p w14:paraId="5E8F8EFE" w14:textId="77777777" w:rsidR="007A2501" w:rsidRPr="0099629C" w:rsidRDefault="007A2501" w:rsidP="00364823">
            <w:pPr>
              <w:rPr>
                <w:rFonts w:ascii="Times New Roman" w:hAnsi="Times New Roman" w:cs="Times New Roman"/>
              </w:rPr>
            </w:pPr>
          </w:p>
          <w:p w14:paraId="6603E266" w14:textId="23730705" w:rsidR="007A2501" w:rsidRPr="0099629C" w:rsidRDefault="007A2501" w:rsidP="00364823">
            <w:pPr>
              <w:rPr>
                <w:rFonts w:ascii="Times New Roman" w:hAnsi="Times New Roman" w:cs="Times New Roman"/>
              </w:rPr>
            </w:pPr>
          </w:p>
        </w:tc>
      </w:tr>
    </w:tbl>
    <w:p w14:paraId="467154E9" w14:textId="77777777" w:rsidR="00D05049" w:rsidRPr="0099629C" w:rsidRDefault="00D05049" w:rsidP="007B31B0">
      <w:pPr>
        <w:rPr>
          <w:rFonts w:ascii="Times New Roman" w:hAnsi="Times New Roman" w:cs="Times New Roman"/>
        </w:rPr>
      </w:pPr>
    </w:p>
    <w:p w14:paraId="19CAE3C0" w14:textId="77777777" w:rsidR="007B31B0" w:rsidRPr="0099629C" w:rsidRDefault="007B31B0" w:rsidP="007B31B0">
      <w:pPr>
        <w:rPr>
          <w:rFonts w:ascii="Times New Roman" w:hAnsi="Times New Roman" w:cs="Times New Roman"/>
        </w:rPr>
      </w:pPr>
      <w:r w:rsidRPr="0099629C">
        <w:rPr>
          <w:rFonts w:ascii="Times New Roman" w:hAnsi="Times New Roman" w:cs="Times New Roman"/>
        </w:rPr>
        <w:t xml:space="preserve">Provide evidence of research excellence e.g. competitive funding awarded, industry acceptance (uptake), </w:t>
      </w:r>
      <w:proofErr w:type="spellStart"/>
      <w:r w:rsidRPr="0099629C">
        <w:rPr>
          <w:rFonts w:ascii="Times New Roman" w:hAnsi="Times New Roman" w:cs="Times New Roman"/>
        </w:rPr>
        <w:t>honours</w:t>
      </w:r>
      <w:proofErr w:type="spellEnd"/>
      <w:r w:rsidRPr="0099629C">
        <w:rPr>
          <w:rFonts w:ascii="Times New Roman" w:hAnsi="Times New Roman" w:cs="Times New Roman"/>
        </w:rPr>
        <w:t xml:space="preserve"> and prizes (250 words)</w:t>
      </w:r>
    </w:p>
    <w:tbl>
      <w:tblPr>
        <w:tblStyle w:val="TableGrid"/>
        <w:tblW w:w="0" w:type="auto"/>
        <w:tblLook w:val="04A0" w:firstRow="1" w:lastRow="0" w:firstColumn="1" w:lastColumn="0" w:noHBand="0" w:noVBand="1"/>
      </w:tblPr>
      <w:tblGrid>
        <w:gridCol w:w="9350"/>
      </w:tblGrid>
      <w:tr w:rsidR="00D05049" w:rsidRPr="0099629C" w14:paraId="11A5E437" w14:textId="77777777" w:rsidTr="00D05049">
        <w:tc>
          <w:tcPr>
            <w:tcW w:w="9350" w:type="dxa"/>
          </w:tcPr>
          <w:p w14:paraId="20BB774C" w14:textId="77777777" w:rsidR="00D05049" w:rsidRPr="0099629C" w:rsidRDefault="00EE58E5" w:rsidP="007B31B0">
            <w:pPr>
              <w:rPr>
                <w:rFonts w:ascii="Times New Roman" w:hAnsi="Times New Roman" w:cs="Times New Roman"/>
              </w:rPr>
            </w:pPr>
            <w:r w:rsidRPr="0099629C">
              <w:rPr>
                <w:rFonts w:ascii="Times New Roman" w:hAnsi="Times New Roman" w:cs="Times New Roman"/>
              </w:rPr>
              <w:t xml:space="preserve">This project has received </w:t>
            </w:r>
            <w:r w:rsidR="009B5E1C" w:rsidRPr="0099629C">
              <w:rPr>
                <w:rFonts w:ascii="Times New Roman" w:hAnsi="Times New Roman" w:cs="Times New Roman"/>
              </w:rPr>
              <w:t xml:space="preserve">two prizes for </w:t>
            </w:r>
            <w:r w:rsidR="00073F16" w:rsidRPr="0099629C">
              <w:rPr>
                <w:rFonts w:ascii="Times New Roman" w:hAnsi="Times New Roman" w:cs="Times New Roman"/>
              </w:rPr>
              <w:t xml:space="preserve">its research excellence. </w:t>
            </w:r>
          </w:p>
          <w:p w14:paraId="710CC31B" w14:textId="07AB5550" w:rsidR="00152ABA" w:rsidRPr="0099629C" w:rsidRDefault="001D05AA" w:rsidP="007B31B0">
            <w:pPr>
              <w:rPr>
                <w:rFonts w:ascii="Times New Roman" w:hAnsi="Times New Roman" w:cs="Times New Roman"/>
              </w:rPr>
            </w:pPr>
            <w:r w:rsidRPr="0099629C">
              <w:rPr>
                <w:rFonts w:ascii="Times New Roman" w:hAnsi="Times New Roman" w:cs="Times New Roman"/>
              </w:rPr>
              <w:lastRenderedPageBreak/>
              <w:t xml:space="preserve">Dr Paul Cheung </w:t>
            </w:r>
            <w:r w:rsidR="00152ABA" w:rsidRPr="0099629C">
              <w:rPr>
                <w:rFonts w:ascii="Times New Roman" w:hAnsi="Times New Roman" w:cs="Times New Roman"/>
              </w:rPr>
              <w:t xml:space="preserve">from the University of Melbourne </w:t>
            </w:r>
            <w:r w:rsidR="00C37A87" w:rsidRPr="0099629C">
              <w:rPr>
                <w:rFonts w:ascii="Times New Roman" w:hAnsi="Times New Roman" w:cs="Times New Roman"/>
              </w:rPr>
              <w:t xml:space="preserve">received the </w:t>
            </w:r>
            <w:hyperlink r:id="rId4" w:history="1">
              <w:r w:rsidR="00C37A87" w:rsidRPr="0099629C">
                <w:rPr>
                  <w:rStyle w:val="Hyperlink"/>
                  <w:rFonts w:ascii="Times New Roman" w:hAnsi="Times New Roman" w:cs="Times New Roman"/>
                </w:rPr>
                <w:t xml:space="preserve">2022 Young </w:t>
              </w:r>
              <w:r w:rsidR="00047AA1" w:rsidRPr="0099629C">
                <w:rPr>
                  <w:rStyle w:val="Hyperlink"/>
                  <w:rFonts w:ascii="Times New Roman" w:hAnsi="Times New Roman" w:cs="Times New Roman"/>
                </w:rPr>
                <w:t>Scientist Research Prize from the Royal Society of Victoria</w:t>
              </w:r>
            </w:hyperlink>
            <w:r w:rsidR="00047AA1" w:rsidRPr="0099629C">
              <w:rPr>
                <w:rFonts w:ascii="Times New Roman" w:hAnsi="Times New Roman" w:cs="Times New Roman"/>
              </w:rPr>
              <w:t xml:space="preserve"> for </w:t>
            </w:r>
            <w:r w:rsidR="00D70D51" w:rsidRPr="0099629C">
              <w:rPr>
                <w:rFonts w:ascii="Times New Roman" w:hAnsi="Times New Roman" w:cs="Times New Roman"/>
              </w:rPr>
              <w:t xml:space="preserve">presenting the findings </w:t>
            </w:r>
            <w:r w:rsidR="001E0125" w:rsidRPr="0099629C">
              <w:rPr>
                <w:rFonts w:ascii="Times New Roman" w:hAnsi="Times New Roman" w:cs="Times New Roman"/>
              </w:rPr>
              <w:t>of</w:t>
            </w:r>
            <w:r w:rsidR="00D70D51" w:rsidRPr="0099629C">
              <w:rPr>
                <w:rFonts w:ascii="Times New Roman" w:hAnsi="Times New Roman" w:cs="Times New Roman"/>
              </w:rPr>
              <w:t xml:space="preserve"> this project. </w:t>
            </w:r>
            <w:r w:rsidR="0031034A" w:rsidRPr="0099629C">
              <w:rPr>
                <w:rFonts w:ascii="Times New Roman" w:hAnsi="Times New Roman" w:cs="Times New Roman"/>
              </w:rPr>
              <w:t>It was a highly competitive prize with over 60 applicants</w:t>
            </w:r>
            <w:r w:rsidR="00F95FE0" w:rsidRPr="0099629C">
              <w:rPr>
                <w:rFonts w:ascii="Times New Roman" w:hAnsi="Times New Roman" w:cs="Times New Roman"/>
              </w:rPr>
              <w:t>.</w:t>
            </w:r>
            <w:r w:rsidR="00D80E21" w:rsidRPr="0099629C">
              <w:rPr>
                <w:rFonts w:ascii="Times New Roman" w:hAnsi="Times New Roman" w:cs="Times New Roman"/>
              </w:rPr>
              <w:t xml:space="preserve"> He also received the student presentation award in the</w:t>
            </w:r>
            <w:r w:rsidR="00D80E21" w:rsidRPr="0099629C">
              <w:rPr>
                <w:rFonts w:ascii="Times New Roman" w:hAnsi="Times New Roman" w:cs="Times New Roman"/>
                <w:bCs/>
                <w:lang w:eastAsia="zh-HK"/>
              </w:rPr>
              <w:t xml:space="preserve"> </w:t>
            </w:r>
            <w:hyperlink r:id="rId5" w:history="1">
              <w:r w:rsidR="00D80E21" w:rsidRPr="0099629C">
                <w:rPr>
                  <w:rStyle w:val="Hyperlink"/>
                  <w:rFonts w:ascii="Times New Roman" w:hAnsi="Times New Roman" w:cs="Times New Roman"/>
                  <w:bCs/>
                  <w:lang w:eastAsia="zh-HK"/>
                </w:rPr>
                <w:t>11th International Conference on Urban Climate</w:t>
              </w:r>
            </w:hyperlink>
            <w:r w:rsidR="00653AC9" w:rsidRPr="0099629C">
              <w:rPr>
                <w:rStyle w:val="Hyperlink"/>
                <w:rFonts w:ascii="Times New Roman" w:hAnsi="Times New Roman" w:cs="Times New Roman"/>
                <w:bCs/>
                <w:lang w:eastAsia="zh-HK"/>
              </w:rPr>
              <w:t xml:space="preserve">. </w:t>
            </w:r>
          </w:p>
        </w:tc>
      </w:tr>
    </w:tbl>
    <w:p w14:paraId="4A1BCF7F" w14:textId="77777777" w:rsidR="00D05049" w:rsidRPr="0099629C" w:rsidRDefault="00D05049" w:rsidP="007B31B0">
      <w:pPr>
        <w:rPr>
          <w:rFonts w:ascii="Times New Roman" w:hAnsi="Times New Roman" w:cs="Times New Roman"/>
        </w:rPr>
      </w:pPr>
    </w:p>
    <w:p w14:paraId="17900DD4" w14:textId="79986080" w:rsidR="007B31B0" w:rsidRPr="0099629C" w:rsidRDefault="007B31B0" w:rsidP="007B31B0">
      <w:pPr>
        <w:rPr>
          <w:rFonts w:ascii="Times New Roman" w:hAnsi="Times New Roman" w:cs="Times New Roman"/>
        </w:rPr>
      </w:pPr>
      <w:r w:rsidRPr="0099629C">
        <w:rPr>
          <w:rFonts w:ascii="Times New Roman" w:hAnsi="Times New Roman" w:cs="Times New Roman"/>
        </w:rPr>
        <w:t>Demonstrate the social, economic, environmental and/or cultural impacts of the project, how the impact has been achieved and by whom (250 words)</w:t>
      </w:r>
    </w:p>
    <w:tbl>
      <w:tblPr>
        <w:tblStyle w:val="TableGrid"/>
        <w:tblW w:w="0" w:type="auto"/>
        <w:tblLook w:val="04A0" w:firstRow="1" w:lastRow="0" w:firstColumn="1" w:lastColumn="0" w:noHBand="0" w:noVBand="1"/>
      </w:tblPr>
      <w:tblGrid>
        <w:gridCol w:w="9350"/>
      </w:tblGrid>
      <w:tr w:rsidR="00D05049" w:rsidRPr="0099629C" w14:paraId="2B9B31F3" w14:textId="77777777" w:rsidTr="00D05049">
        <w:tc>
          <w:tcPr>
            <w:tcW w:w="9350" w:type="dxa"/>
          </w:tcPr>
          <w:p w14:paraId="208B36FC" w14:textId="35E28C6A" w:rsidR="007374F2" w:rsidRPr="0099629C" w:rsidRDefault="00240241" w:rsidP="007B31B0">
            <w:pPr>
              <w:rPr>
                <w:rFonts w:ascii="Times New Roman" w:hAnsi="Times New Roman" w:cs="Times New Roman"/>
                <w:i/>
                <w:iCs/>
              </w:rPr>
            </w:pPr>
            <w:r w:rsidRPr="0099629C">
              <w:rPr>
                <w:rFonts w:ascii="Times New Roman" w:hAnsi="Times New Roman" w:cs="Times New Roman"/>
                <w:i/>
                <w:iCs/>
              </w:rPr>
              <w:t>Social impacts</w:t>
            </w:r>
          </w:p>
          <w:p w14:paraId="361839F2" w14:textId="5774FE18" w:rsidR="00240241" w:rsidRPr="0099629C" w:rsidRDefault="00CF2D1F" w:rsidP="007B31B0">
            <w:pPr>
              <w:rPr>
                <w:rFonts w:ascii="Times New Roman" w:hAnsi="Times New Roman" w:cs="Times New Roman"/>
              </w:rPr>
            </w:pPr>
            <w:ins w:id="36" w:author="Bergmann, David" w:date="2024-07-25T16:44:00Z" w16du:dateUtc="2024-07-25T06:44:00Z">
              <w:r>
                <w:rPr>
                  <w:rFonts w:ascii="Times New Roman" w:hAnsi="Times New Roman" w:cs="Times New Roman"/>
                </w:rPr>
                <w:t xml:space="preserve">Cooling our urban environment make our cities more </w:t>
              </w:r>
              <w:proofErr w:type="spellStart"/>
              <w:r>
                <w:rPr>
                  <w:rFonts w:ascii="Times New Roman" w:hAnsi="Times New Roman" w:cs="Times New Roman"/>
                </w:rPr>
                <w:t>liveable</w:t>
              </w:r>
              <w:proofErr w:type="spellEnd"/>
              <w:r>
                <w:rPr>
                  <w:rFonts w:ascii="Times New Roman" w:hAnsi="Times New Roman" w:cs="Times New Roman"/>
                </w:rPr>
                <w:t xml:space="preserve"> and healthier pla</w:t>
              </w:r>
            </w:ins>
            <w:ins w:id="37" w:author="Bergmann, David" w:date="2024-07-25T16:45:00Z" w16du:dateUtc="2024-07-25T06:45:00Z">
              <w:r>
                <w:rPr>
                  <w:rFonts w:ascii="Times New Roman" w:hAnsi="Times New Roman" w:cs="Times New Roman"/>
                </w:rPr>
                <w:t xml:space="preserve">ce to live. </w:t>
              </w:r>
            </w:ins>
            <w:r w:rsidR="005C3A5A">
              <w:rPr>
                <w:rFonts w:ascii="Times New Roman" w:hAnsi="Times New Roman" w:cs="Times New Roman" w:hint="eastAsia"/>
              </w:rPr>
              <w:t xml:space="preserve">In this project, we </w:t>
            </w:r>
            <w:r w:rsidR="00653C77">
              <w:rPr>
                <w:rFonts w:ascii="Times New Roman" w:hAnsi="Times New Roman" w:cs="Times New Roman" w:hint="eastAsia"/>
              </w:rPr>
              <w:t>collaborated with</w:t>
            </w:r>
            <w:r w:rsidR="005C3A5A">
              <w:rPr>
                <w:rFonts w:ascii="Times New Roman" w:hAnsi="Times New Roman" w:cs="Times New Roman" w:hint="eastAsia"/>
              </w:rPr>
              <w:t xml:space="preserve"> </w:t>
            </w:r>
            <w:r w:rsidR="00DB4676">
              <w:rPr>
                <w:rFonts w:ascii="Times New Roman" w:hAnsi="Times New Roman" w:cs="Times New Roman" w:hint="eastAsia"/>
              </w:rPr>
              <w:t xml:space="preserve">Lyndhurst Primary School </w:t>
            </w:r>
            <w:r w:rsidR="00653C77">
              <w:rPr>
                <w:rFonts w:ascii="Times New Roman" w:hAnsi="Times New Roman" w:cs="Times New Roman" w:hint="eastAsia"/>
              </w:rPr>
              <w:t xml:space="preserve">to </w:t>
            </w:r>
            <w:r w:rsidR="00A76DEE">
              <w:rPr>
                <w:rFonts w:ascii="Times New Roman" w:hAnsi="Times New Roman" w:cs="Times New Roman" w:hint="eastAsia"/>
              </w:rPr>
              <w:t>compare the impacts of traditional</w:t>
            </w:r>
            <w:r w:rsidR="00981A4D">
              <w:rPr>
                <w:rFonts w:ascii="Times New Roman" w:hAnsi="Times New Roman" w:cs="Times New Roman" w:hint="eastAsia"/>
              </w:rPr>
              <w:t xml:space="preserve"> irrigation scheduling to </w:t>
            </w:r>
            <w:r w:rsidR="000E33F3">
              <w:rPr>
                <w:rFonts w:ascii="Times New Roman" w:hAnsi="Times New Roman" w:cs="Times New Roman" w:hint="eastAsia"/>
              </w:rPr>
              <w:t xml:space="preserve">the </w:t>
            </w:r>
            <w:r w:rsidR="004D753B">
              <w:rPr>
                <w:rFonts w:ascii="Times New Roman" w:hAnsi="Times New Roman" w:cs="Times New Roman" w:hint="eastAsia"/>
              </w:rPr>
              <w:t>Internet-of-Things one.</w:t>
            </w:r>
            <w:r w:rsidR="006069EA">
              <w:rPr>
                <w:rFonts w:ascii="Times New Roman" w:hAnsi="Times New Roman" w:cs="Times New Roman" w:hint="eastAsia"/>
              </w:rPr>
              <w:t xml:space="preserve"> </w:t>
            </w:r>
            <w:ins w:id="38" w:author="Bergmann, David" w:date="2024-07-25T16:43:00Z" w16du:dateUtc="2024-07-25T06:43:00Z">
              <w:r>
                <w:rPr>
                  <w:rFonts w:ascii="Times New Roman" w:hAnsi="Times New Roman" w:cs="Times New Roman"/>
                </w:rPr>
                <w:t xml:space="preserve">As part of this </w:t>
              </w:r>
              <w:proofErr w:type="gramStart"/>
              <w:r>
                <w:rPr>
                  <w:rFonts w:ascii="Times New Roman" w:hAnsi="Times New Roman" w:cs="Times New Roman"/>
                </w:rPr>
                <w:t>partnership</w:t>
              </w:r>
              <w:proofErr w:type="gramEnd"/>
              <w:r>
                <w:rPr>
                  <w:rFonts w:ascii="Times New Roman" w:hAnsi="Times New Roman" w:cs="Times New Roman"/>
                </w:rPr>
                <w:t xml:space="preserve"> we</w:t>
              </w:r>
            </w:ins>
            <w:del w:id="39" w:author="Bergmann, David" w:date="2024-07-25T16:43:00Z" w16du:dateUtc="2024-07-25T06:43:00Z">
              <w:r w:rsidR="006069EA" w:rsidDel="00CF2D1F">
                <w:rPr>
                  <w:rFonts w:ascii="Times New Roman" w:hAnsi="Times New Roman" w:cs="Times New Roman" w:hint="eastAsia"/>
                </w:rPr>
                <w:delText>We have</w:delText>
              </w:r>
            </w:del>
            <w:r w:rsidR="006069EA">
              <w:rPr>
                <w:rFonts w:ascii="Times New Roman" w:hAnsi="Times New Roman" w:cs="Times New Roman" w:hint="eastAsia"/>
              </w:rPr>
              <w:t xml:space="preserve"> installed </w:t>
            </w:r>
            <w:r w:rsidR="001374BC">
              <w:rPr>
                <w:rFonts w:ascii="Times New Roman" w:hAnsi="Times New Roman" w:cs="Times New Roman" w:hint="eastAsia"/>
              </w:rPr>
              <w:t xml:space="preserve">wicking beds at the school to </w:t>
            </w:r>
            <w:r w:rsidR="009479BC">
              <w:rPr>
                <w:rFonts w:ascii="Times New Roman" w:hAnsi="Times New Roman" w:cs="Times New Roman" w:hint="eastAsia"/>
              </w:rPr>
              <w:t xml:space="preserve">provide </w:t>
            </w:r>
            <w:r w:rsidR="00105432">
              <w:rPr>
                <w:rFonts w:ascii="Times New Roman" w:hAnsi="Times New Roman" w:cs="Times New Roman" w:hint="eastAsia"/>
              </w:rPr>
              <w:t xml:space="preserve">the students with hands-on </w:t>
            </w:r>
            <w:r w:rsidR="006F709C">
              <w:rPr>
                <w:rFonts w:ascii="Times New Roman" w:hAnsi="Times New Roman" w:cs="Times New Roman" w:hint="eastAsia"/>
              </w:rPr>
              <w:t xml:space="preserve">experience in watering </w:t>
            </w:r>
            <w:r w:rsidR="006F709C">
              <w:rPr>
                <w:rFonts w:ascii="Times New Roman" w:hAnsi="Times New Roman" w:cs="Times New Roman"/>
              </w:rPr>
              <w:t>and</w:t>
            </w:r>
            <w:r w:rsidR="006F709C">
              <w:rPr>
                <w:rFonts w:ascii="Times New Roman" w:hAnsi="Times New Roman" w:cs="Times New Roman" w:hint="eastAsia"/>
              </w:rPr>
              <w:t xml:space="preserve"> </w:t>
            </w:r>
            <w:r w:rsidR="009E17AF">
              <w:rPr>
                <w:rFonts w:ascii="Times New Roman" w:hAnsi="Times New Roman" w:cs="Times New Roman" w:hint="eastAsia"/>
              </w:rPr>
              <w:t xml:space="preserve">enhance their </w:t>
            </w:r>
            <w:r w:rsidR="009E17AF">
              <w:rPr>
                <w:rFonts w:ascii="Times New Roman" w:hAnsi="Times New Roman" w:cs="Times New Roman"/>
              </w:rPr>
              <w:t>understanding</w:t>
            </w:r>
            <w:r w:rsidR="009E17AF">
              <w:rPr>
                <w:rFonts w:ascii="Times New Roman" w:hAnsi="Times New Roman" w:cs="Times New Roman" w:hint="eastAsia"/>
              </w:rPr>
              <w:t xml:space="preserve"> about water. </w:t>
            </w:r>
            <w:r w:rsidR="00901048">
              <w:rPr>
                <w:rFonts w:ascii="Times New Roman" w:hAnsi="Times New Roman" w:cs="Times New Roman"/>
              </w:rPr>
              <w:t xml:space="preserve">Moreover, we </w:t>
            </w:r>
            <w:proofErr w:type="spellStart"/>
            <w:r w:rsidR="00713C7F">
              <w:rPr>
                <w:rFonts w:ascii="Times New Roman" w:hAnsi="Times New Roman" w:cs="Times New Roman"/>
              </w:rPr>
              <w:t>organised</w:t>
            </w:r>
            <w:proofErr w:type="spellEnd"/>
            <w:r w:rsidR="00713C7F">
              <w:rPr>
                <w:rFonts w:ascii="Times New Roman" w:hAnsi="Times New Roman" w:cs="Times New Roman"/>
              </w:rPr>
              <w:t xml:space="preserve"> a workshop to discuss the findings of this project with the urban planning and water teams</w:t>
            </w:r>
            <w:r w:rsidR="008B6DB4">
              <w:rPr>
                <w:rFonts w:ascii="Times New Roman" w:hAnsi="Times New Roman" w:cs="Times New Roman"/>
              </w:rPr>
              <w:t xml:space="preserve"> of the City of Casey.</w:t>
            </w:r>
            <w:r w:rsidR="00275784">
              <w:rPr>
                <w:rFonts w:ascii="Times New Roman" w:hAnsi="Times New Roman" w:cs="Times New Roman"/>
              </w:rPr>
              <w:t xml:space="preserve"> </w:t>
            </w:r>
            <w:del w:id="40" w:author="Bergmann, David" w:date="2024-07-25T16:44:00Z" w16du:dateUtc="2024-07-25T06:44:00Z">
              <w:r w:rsidR="00275784" w:rsidDel="00CF2D1F">
                <w:rPr>
                  <w:rFonts w:ascii="Times New Roman" w:hAnsi="Times New Roman" w:cs="Times New Roman"/>
                </w:rPr>
                <w:delText>The impacts</w:delText>
              </w:r>
              <w:r w:rsidR="00E7544F" w:rsidDel="00CF2D1F">
                <w:rPr>
                  <w:rFonts w:ascii="Times New Roman" w:hAnsi="Times New Roman" w:cs="Times New Roman"/>
                </w:rPr>
                <w:delText xml:space="preserve"> we</w:delText>
              </w:r>
              <w:r w:rsidR="003050BB" w:rsidDel="00CF2D1F">
                <w:rPr>
                  <w:rFonts w:ascii="Times New Roman" w:hAnsi="Times New Roman" w:cs="Times New Roman"/>
                </w:rPr>
                <w:delText xml:space="preserve">nt </w:delText>
              </w:r>
              <w:r w:rsidR="00E7544F" w:rsidDel="00CF2D1F">
                <w:rPr>
                  <w:rFonts w:ascii="Times New Roman" w:hAnsi="Times New Roman" w:cs="Times New Roman"/>
                </w:rPr>
                <w:delText xml:space="preserve">beyond the water sector because </w:delText>
              </w:r>
              <w:r w:rsidR="003050BB" w:rsidDel="00CF2D1F">
                <w:rPr>
                  <w:rFonts w:ascii="Times New Roman" w:hAnsi="Times New Roman" w:cs="Times New Roman"/>
                </w:rPr>
                <w:delText>urban planning and landscaping always go hand-in-hand with water</w:delText>
              </w:r>
              <w:r w:rsidR="0036576A" w:rsidDel="00CF2D1F">
                <w:rPr>
                  <w:rFonts w:ascii="Times New Roman" w:hAnsi="Times New Roman" w:cs="Times New Roman"/>
                </w:rPr>
                <w:delText xml:space="preserve"> management.</w:delText>
              </w:r>
            </w:del>
            <w:r w:rsidR="00A60693" w:rsidRPr="0099629C">
              <w:rPr>
                <w:rFonts w:ascii="Times New Roman" w:hAnsi="Times New Roman" w:cs="Times New Roman"/>
              </w:rPr>
              <w:br/>
            </w:r>
          </w:p>
          <w:p w14:paraId="6ECE442B" w14:textId="35DB84A4" w:rsidR="007374F2" w:rsidRPr="0099629C" w:rsidRDefault="007374F2" w:rsidP="007B31B0">
            <w:pPr>
              <w:rPr>
                <w:rFonts w:ascii="Times New Roman" w:hAnsi="Times New Roman" w:cs="Times New Roman"/>
                <w:i/>
                <w:iCs/>
              </w:rPr>
            </w:pPr>
            <w:r w:rsidRPr="0099629C">
              <w:rPr>
                <w:rFonts w:ascii="Times New Roman" w:hAnsi="Times New Roman" w:cs="Times New Roman"/>
                <w:i/>
                <w:iCs/>
              </w:rPr>
              <w:t>Economic impacts</w:t>
            </w:r>
          </w:p>
          <w:p w14:paraId="03FBF496" w14:textId="629A3658" w:rsidR="00CF2D1F" w:rsidRDefault="00CF2D1F" w:rsidP="007B31B0">
            <w:pPr>
              <w:rPr>
                <w:ins w:id="41" w:author="Bergmann, David" w:date="2024-07-25T16:45:00Z" w16du:dateUtc="2024-07-25T06:45:00Z"/>
                <w:rFonts w:ascii="Times New Roman" w:hAnsi="Times New Roman" w:cs="Times New Roman"/>
              </w:rPr>
            </w:pPr>
            <w:ins w:id="42" w:author="Bergmann, David" w:date="2024-07-25T16:45:00Z" w16du:dateUtc="2024-07-25T06:45:00Z">
              <w:r>
                <w:rPr>
                  <w:rFonts w:ascii="Times New Roman" w:hAnsi="Times New Roman" w:cs="Times New Roman"/>
                </w:rPr>
                <w:t xml:space="preserve">Cooler, greener and more </w:t>
              </w:r>
              <w:proofErr w:type="spellStart"/>
              <w:r>
                <w:rPr>
                  <w:rFonts w:ascii="Times New Roman" w:hAnsi="Times New Roman" w:cs="Times New Roman"/>
                </w:rPr>
                <w:t>liveable</w:t>
              </w:r>
              <w:proofErr w:type="spellEnd"/>
              <w:r>
                <w:rPr>
                  <w:rFonts w:ascii="Times New Roman" w:hAnsi="Times New Roman" w:cs="Times New Roman"/>
                </w:rPr>
                <w:t xml:space="preserve"> communities lead to healthier lifestyles, and potentially </w:t>
              </w:r>
            </w:ins>
            <w:ins w:id="43" w:author="Bergmann, David" w:date="2024-07-25T16:46:00Z" w16du:dateUtc="2024-07-25T06:46:00Z">
              <w:r>
                <w:rPr>
                  <w:rFonts w:ascii="Times New Roman" w:hAnsi="Times New Roman" w:cs="Times New Roman"/>
                </w:rPr>
                <w:t xml:space="preserve">lower health costs. </w:t>
              </w:r>
              <w:proofErr w:type="gramStart"/>
              <w:r>
                <w:rPr>
                  <w:rFonts w:ascii="Times New Roman" w:hAnsi="Times New Roman" w:cs="Times New Roman"/>
                </w:rPr>
                <w:t>Furthermore</w:t>
              </w:r>
              <w:proofErr w:type="gramEnd"/>
              <w:r>
                <w:rPr>
                  <w:rFonts w:ascii="Times New Roman" w:hAnsi="Times New Roman" w:cs="Times New Roman"/>
                </w:rPr>
                <w:t xml:space="preserve"> the use of rainwater tanks</w:t>
              </w:r>
            </w:ins>
            <w:ins w:id="44" w:author="Bergmann, David" w:date="2024-07-25T16:48:00Z" w16du:dateUtc="2024-07-25T06:48:00Z">
              <w:r w:rsidR="00740A5E">
                <w:rPr>
                  <w:rFonts w:ascii="Times New Roman" w:hAnsi="Times New Roman" w:cs="Times New Roman"/>
                </w:rPr>
                <w:t xml:space="preserve"> (currently estimated at 26%)</w:t>
              </w:r>
            </w:ins>
            <w:ins w:id="45" w:author="Bergmann, David" w:date="2024-07-25T16:46:00Z" w16du:dateUtc="2024-07-25T06:46:00Z">
              <w:r>
                <w:rPr>
                  <w:rFonts w:ascii="Times New Roman" w:hAnsi="Times New Roman" w:cs="Times New Roman"/>
                </w:rPr>
                <w:t xml:space="preserve"> for irrigation</w:t>
              </w:r>
            </w:ins>
            <w:ins w:id="46" w:author="Bergmann, David" w:date="2024-07-25T16:47:00Z" w16du:dateUtc="2024-07-25T06:47:00Z">
              <w:r>
                <w:rPr>
                  <w:rFonts w:ascii="Times New Roman" w:hAnsi="Times New Roman" w:cs="Times New Roman"/>
                </w:rPr>
                <w:t xml:space="preserve"> has the significant potential to reduce water bills</w:t>
              </w:r>
              <w:r w:rsidR="00740A5E">
                <w:rPr>
                  <w:rFonts w:ascii="Times New Roman" w:hAnsi="Times New Roman" w:cs="Times New Roman"/>
                </w:rPr>
                <w:t xml:space="preserve"> by lower usage and deferred system capital cost</w:t>
              </w:r>
            </w:ins>
            <w:ins w:id="47" w:author="Bergmann, David" w:date="2024-07-25T16:48:00Z" w16du:dateUtc="2024-07-25T06:48:00Z">
              <w:r w:rsidR="00740A5E">
                <w:rPr>
                  <w:rFonts w:ascii="Times New Roman" w:hAnsi="Times New Roman" w:cs="Times New Roman"/>
                </w:rPr>
                <w:t>.</w:t>
              </w:r>
            </w:ins>
          </w:p>
          <w:p w14:paraId="69FDD33C" w14:textId="012B8208" w:rsidR="007374F2" w:rsidRPr="0099629C" w:rsidDel="00740A5E" w:rsidRDefault="00847757" w:rsidP="007B31B0">
            <w:pPr>
              <w:rPr>
                <w:del w:id="48" w:author="Bergmann, David" w:date="2024-07-25T16:48:00Z" w16du:dateUtc="2024-07-25T06:48:00Z"/>
                <w:rFonts w:ascii="Times New Roman" w:hAnsi="Times New Roman" w:cs="Times New Roman"/>
              </w:rPr>
            </w:pPr>
            <w:del w:id="49" w:author="Bergmann, David" w:date="2024-07-25T16:48:00Z" w16du:dateUtc="2024-07-25T06:48:00Z">
              <w:r w:rsidRPr="0099629C" w:rsidDel="00740A5E">
                <w:rPr>
                  <w:rFonts w:ascii="Times New Roman" w:hAnsi="Times New Roman" w:cs="Times New Roman"/>
                </w:rPr>
                <w:delText xml:space="preserve">It was estimated that </w:delText>
              </w:r>
              <w:r w:rsidR="00B21BF4" w:rsidRPr="0099629C" w:rsidDel="00740A5E">
                <w:rPr>
                  <w:rFonts w:ascii="Times New Roman" w:hAnsi="Times New Roman" w:cs="Times New Roman"/>
                </w:rPr>
                <w:delText xml:space="preserve">only </w:delText>
              </w:r>
              <w:r w:rsidR="00000000" w:rsidDel="00740A5E">
                <w:fldChar w:fldCharType="begin"/>
              </w:r>
              <w:r w:rsidR="00000000" w:rsidDel="00740A5E">
                <w:delInstrText>HYPERLINK "https://rainwaterharvesting.org.au/" \l ":~:text=According%20to%20the%20ABS%20one,water%20or%20109%20billion%20litres."</w:delInstrText>
              </w:r>
              <w:r w:rsidR="00000000" w:rsidDel="00740A5E">
                <w:fldChar w:fldCharType="separate"/>
              </w:r>
              <w:r w:rsidR="00CA4010" w:rsidRPr="0099629C" w:rsidDel="00740A5E">
                <w:rPr>
                  <w:rStyle w:val="Hyperlink"/>
                  <w:rFonts w:ascii="Times New Roman" w:hAnsi="Times New Roman" w:cs="Times New Roman"/>
                </w:rPr>
                <w:delText>26</w:delText>
              </w:r>
              <w:r w:rsidR="00B21BF4" w:rsidRPr="0099629C" w:rsidDel="00740A5E">
                <w:rPr>
                  <w:rStyle w:val="Hyperlink"/>
                  <w:rFonts w:ascii="Times New Roman" w:hAnsi="Times New Roman" w:cs="Times New Roman"/>
                </w:rPr>
                <w:delText>% of the house</w:delText>
              </w:r>
              <w:r w:rsidR="0001359A" w:rsidRPr="0099629C" w:rsidDel="00740A5E">
                <w:rPr>
                  <w:rStyle w:val="Hyperlink"/>
                  <w:rFonts w:ascii="Times New Roman" w:hAnsi="Times New Roman" w:cs="Times New Roman"/>
                </w:rPr>
                <w:delText>s</w:delText>
              </w:r>
              <w:r w:rsidR="00B21BF4" w:rsidRPr="0099629C" w:rsidDel="00740A5E">
                <w:rPr>
                  <w:rStyle w:val="Hyperlink"/>
                  <w:rFonts w:ascii="Times New Roman" w:hAnsi="Times New Roman" w:cs="Times New Roman"/>
                </w:rPr>
                <w:delText xml:space="preserve"> in Australia</w:delText>
              </w:r>
              <w:r w:rsidR="00000000" w:rsidDel="00740A5E">
                <w:rPr>
                  <w:rStyle w:val="Hyperlink"/>
                  <w:rFonts w:ascii="Times New Roman" w:hAnsi="Times New Roman" w:cs="Times New Roman"/>
                </w:rPr>
                <w:fldChar w:fldCharType="end"/>
              </w:r>
              <w:r w:rsidR="00B21BF4" w:rsidRPr="0099629C" w:rsidDel="00740A5E">
                <w:rPr>
                  <w:rFonts w:ascii="Times New Roman" w:hAnsi="Times New Roman" w:cs="Times New Roman"/>
                </w:rPr>
                <w:delText xml:space="preserve"> were equipped with rainwater tanks. </w:delText>
              </w:r>
              <w:r w:rsidR="00C40AE3" w:rsidRPr="0099629C" w:rsidDel="00740A5E">
                <w:rPr>
                  <w:rFonts w:ascii="Times New Roman" w:hAnsi="Times New Roman" w:cs="Times New Roman"/>
                </w:rPr>
                <w:delText xml:space="preserve">There is a huge potential for </w:delText>
              </w:r>
              <w:r w:rsidR="007B5DE5" w:rsidRPr="0099629C" w:rsidDel="00740A5E">
                <w:rPr>
                  <w:rFonts w:ascii="Times New Roman" w:hAnsi="Times New Roman" w:cs="Times New Roman"/>
                </w:rPr>
                <w:delText xml:space="preserve">Australian to increase their </w:delText>
              </w:r>
              <w:r w:rsidR="00B15404" w:rsidRPr="0099629C" w:rsidDel="00740A5E">
                <w:rPr>
                  <w:rFonts w:ascii="Times New Roman" w:hAnsi="Times New Roman" w:cs="Times New Roman"/>
                </w:rPr>
                <w:delText>use of</w:delText>
              </w:r>
              <w:r w:rsidR="007B5DE5" w:rsidRPr="0099629C" w:rsidDel="00740A5E">
                <w:rPr>
                  <w:rFonts w:ascii="Times New Roman" w:hAnsi="Times New Roman" w:cs="Times New Roman"/>
                </w:rPr>
                <w:delText xml:space="preserve"> rainwater </w:delText>
              </w:r>
              <w:r w:rsidR="008566AC" w:rsidRPr="0099629C" w:rsidDel="00740A5E">
                <w:rPr>
                  <w:rFonts w:ascii="Times New Roman" w:hAnsi="Times New Roman" w:cs="Times New Roman"/>
                </w:rPr>
                <w:delText>tanks</w:delText>
              </w:r>
              <w:r w:rsidR="00B15404" w:rsidRPr="0099629C" w:rsidDel="00740A5E">
                <w:rPr>
                  <w:rFonts w:ascii="Times New Roman" w:hAnsi="Times New Roman" w:cs="Times New Roman"/>
                </w:rPr>
                <w:delText xml:space="preserve"> </w:delText>
              </w:r>
              <w:r w:rsidR="007B5DE5" w:rsidRPr="0099629C" w:rsidDel="00740A5E">
                <w:rPr>
                  <w:rFonts w:ascii="Times New Roman" w:hAnsi="Times New Roman" w:cs="Times New Roman"/>
                </w:rPr>
                <w:delText xml:space="preserve">to support irrigation. </w:delText>
              </w:r>
              <w:r w:rsidR="00C6407E" w:rsidRPr="0099629C" w:rsidDel="00740A5E">
                <w:rPr>
                  <w:rFonts w:ascii="Times New Roman" w:hAnsi="Times New Roman" w:cs="Times New Roman"/>
                </w:rPr>
                <w:delText>This project has encouraged the adoption of rainwater harvesting</w:delText>
              </w:r>
              <w:r w:rsidR="00AB33B9" w:rsidRPr="0099629C" w:rsidDel="00740A5E">
                <w:rPr>
                  <w:rFonts w:ascii="Times New Roman" w:hAnsi="Times New Roman" w:cs="Times New Roman"/>
                </w:rPr>
                <w:delText xml:space="preserve"> technology</w:delText>
              </w:r>
              <w:r w:rsidR="00275784" w:rsidDel="00740A5E">
                <w:rPr>
                  <w:rFonts w:ascii="Times New Roman" w:hAnsi="Times New Roman" w:cs="Times New Roman"/>
                </w:rPr>
                <w:delText xml:space="preserve">, which </w:delText>
              </w:r>
              <w:r w:rsidR="005F4C97" w:rsidRPr="0099629C" w:rsidDel="00740A5E">
                <w:rPr>
                  <w:rFonts w:ascii="Times New Roman" w:hAnsi="Times New Roman" w:cs="Times New Roman"/>
                </w:rPr>
                <w:delText xml:space="preserve">is associated with an increase in </w:delText>
              </w:r>
              <w:r w:rsidR="0050299A" w:rsidRPr="0099629C" w:rsidDel="00740A5E">
                <w:rPr>
                  <w:rFonts w:ascii="Times New Roman" w:hAnsi="Times New Roman" w:cs="Times New Roman"/>
                </w:rPr>
                <w:delText xml:space="preserve">technology </w:delText>
              </w:r>
              <w:r w:rsidR="00C04DA4" w:rsidRPr="0099629C" w:rsidDel="00740A5E">
                <w:rPr>
                  <w:rFonts w:ascii="Times New Roman" w:hAnsi="Times New Roman" w:cs="Times New Roman"/>
                </w:rPr>
                <w:delText>investment</w:delText>
              </w:r>
              <w:r w:rsidR="0050299A" w:rsidRPr="0099629C" w:rsidDel="00740A5E">
                <w:rPr>
                  <w:rFonts w:ascii="Times New Roman" w:hAnsi="Times New Roman" w:cs="Times New Roman"/>
                </w:rPr>
                <w:delText xml:space="preserve"> and decrease in water </w:delText>
              </w:r>
              <w:r w:rsidR="003A7C32" w:rsidRPr="0099629C" w:rsidDel="00740A5E">
                <w:rPr>
                  <w:rFonts w:ascii="Times New Roman" w:hAnsi="Times New Roman" w:cs="Times New Roman"/>
                </w:rPr>
                <w:delText>bill</w:delText>
              </w:r>
              <w:r w:rsidR="005D7B43" w:rsidRPr="0099629C" w:rsidDel="00740A5E">
                <w:rPr>
                  <w:rFonts w:ascii="Times New Roman" w:hAnsi="Times New Roman" w:cs="Times New Roman"/>
                </w:rPr>
                <w:delText>s</w:delText>
              </w:r>
              <w:r w:rsidR="003A7C32" w:rsidRPr="0099629C" w:rsidDel="00740A5E">
                <w:rPr>
                  <w:rFonts w:ascii="Times New Roman" w:hAnsi="Times New Roman" w:cs="Times New Roman"/>
                </w:rPr>
                <w:delText xml:space="preserve">. </w:delText>
              </w:r>
            </w:del>
          </w:p>
          <w:p w14:paraId="76D4609A" w14:textId="77777777" w:rsidR="001A7010" w:rsidRPr="0099629C" w:rsidRDefault="001A7010" w:rsidP="007B31B0">
            <w:pPr>
              <w:rPr>
                <w:rFonts w:ascii="Times New Roman" w:hAnsi="Times New Roman" w:cs="Times New Roman"/>
              </w:rPr>
            </w:pPr>
          </w:p>
          <w:p w14:paraId="41A999C5" w14:textId="77777777" w:rsidR="00861C27" w:rsidRPr="0099629C" w:rsidRDefault="00861C27" w:rsidP="007B31B0">
            <w:pPr>
              <w:rPr>
                <w:rFonts w:ascii="Times New Roman" w:hAnsi="Times New Roman" w:cs="Times New Roman"/>
                <w:i/>
                <w:iCs/>
              </w:rPr>
            </w:pPr>
            <w:r w:rsidRPr="0099629C">
              <w:rPr>
                <w:rFonts w:ascii="Times New Roman" w:hAnsi="Times New Roman" w:cs="Times New Roman"/>
                <w:i/>
                <w:iCs/>
              </w:rPr>
              <w:t>Environmental impacts</w:t>
            </w:r>
          </w:p>
          <w:p w14:paraId="188A3010" w14:textId="2987A605" w:rsidR="00861C27" w:rsidRPr="0099629C" w:rsidRDefault="00413B9B" w:rsidP="007B31B0">
            <w:pPr>
              <w:rPr>
                <w:rFonts w:ascii="Times New Roman" w:hAnsi="Times New Roman" w:cs="Times New Roman"/>
              </w:rPr>
            </w:pPr>
            <w:r w:rsidRPr="0099629C">
              <w:rPr>
                <w:rFonts w:ascii="Times New Roman" w:hAnsi="Times New Roman" w:cs="Times New Roman"/>
              </w:rPr>
              <w:t>Th</w:t>
            </w:r>
            <w:r w:rsidR="009210A3" w:rsidRPr="0099629C">
              <w:rPr>
                <w:rFonts w:ascii="Times New Roman" w:hAnsi="Times New Roman" w:cs="Times New Roman"/>
              </w:rPr>
              <w:t>is</w:t>
            </w:r>
            <w:r w:rsidRPr="0099629C">
              <w:rPr>
                <w:rFonts w:ascii="Times New Roman" w:hAnsi="Times New Roman" w:cs="Times New Roman"/>
              </w:rPr>
              <w:t xml:space="preserve"> </w:t>
            </w:r>
            <w:r w:rsidR="00F422CD" w:rsidRPr="0099629C">
              <w:rPr>
                <w:rFonts w:ascii="Times New Roman" w:hAnsi="Times New Roman" w:cs="Times New Roman"/>
              </w:rPr>
              <w:t xml:space="preserve">project </w:t>
            </w:r>
            <w:r w:rsidR="002F1E0C" w:rsidRPr="0099629C">
              <w:rPr>
                <w:rFonts w:ascii="Times New Roman" w:hAnsi="Times New Roman" w:cs="Times New Roman"/>
              </w:rPr>
              <w:t xml:space="preserve">has significant environmental benefits because irrigating urban vegetation can </w:t>
            </w:r>
            <w:r w:rsidR="00861922" w:rsidRPr="0099629C">
              <w:rPr>
                <w:rFonts w:ascii="Times New Roman" w:hAnsi="Times New Roman" w:cs="Times New Roman"/>
              </w:rPr>
              <w:t>reduce urban air temperature. Lower urban air temperature can reduce the energy consumption for space cooling in summer</w:t>
            </w:r>
            <w:r w:rsidR="007A19AD" w:rsidRPr="0099629C">
              <w:rPr>
                <w:rFonts w:ascii="Times New Roman" w:hAnsi="Times New Roman" w:cs="Times New Roman"/>
              </w:rPr>
              <w:t>, which also reduces carbon emission.</w:t>
            </w:r>
            <w:r w:rsidR="0086450C" w:rsidRPr="0099629C">
              <w:rPr>
                <w:rFonts w:ascii="Times New Roman" w:hAnsi="Times New Roman" w:cs="Times New Roman"/>
              </w:rPr>
              <w:t xml:space="preserve"> </w:t>
            </w:r>
          </w:p>
          <w:p w14:paraId="799B2663" w14:textId="77777777" w:rsidR="00A60693" w:rsidRPr="0099629C" w:rsidRDefault="00A60693" w:rsidP="007B31B0">
            <w:pPr>
              <w:rPr>
                <w:rFonts w:ascii="Times New Roman" w:hAnsi="Times New Roman" w:cs="Times New Roman"/>
              </w:rPr>
            </w:pPr>
          </w:p>
          <w:p w14:paraId="461FFA3B" w14:textId="02C27A6F" w:rsidR="00B10439" w:rsidRPr="0099629C" w:rsidRDefault="00003C7F" w:rsidP="007B31B0">
            <w:pPr>
              <w:rPr>
                <w:rFonts w:ascii="Times New Roman" w:hAnsi="Times New Roman" w:cs="Times New Roman"/>
                <w:i/>
                <w:iCs/>
              </w:rPr>
            </w:pPr>
            <w:r w:rsidRPr="0099629C">
              <w:rPr>
                <w:rFonts w:ascii="Times New Roman" w:hAnsi="Times New Roman" w:cs="Times New Roman"/>
                <w:i/>
                <w:iCs/>
              </w:rPr>
              <w:t>Cultural impacts</w:t>
            </w:r>
          </w:p>
          <w:p w14:paraId="129467E7" w14:textId="3C0F2D49" w:rsidR="00003C7F" w:rsidRPr="0099629C" w:rsidRDefault="009210A3" w:rsidP="007B31B0">
            <w:pPr>
              <w:rPr>
                <w:rFonts w:ascii="Times New Roman" w:hAnsi="Times New Roman" w:cs="Times New Roman"/>
              </w:rPr>
            </w:pPr>
            <w:r w:rsidRPr="0099629C">
              <w:rPr>
                <w:rFonts w:ascii="Times New Roman" w:hAnsi="Times New Roman" w:cs="Times New Roman"/>
              </w:rPr>
              <w:t xml:space="preserve">This project has encouraged </w:t>
            </w:r>
            <w:r w:rsidR="00720715" w:rsidRPr="0099629C">
              <w:rPr>
                <w:rFonts w:ascii="Times New Roman" w:hAnsi="Times New Roman" w:cs="Times New Roman"/>
              </w:rPr>
              <w:t xml:space="preserve">people to </w:t>
            </w:r>
            <w:r w:rsidR="00F63963" w:rsidRPr="0099629C">
              <w:rPr>
                <w:rFonts w:ascii="Times New Roman" w:hAnsi="Times New Roman" w:cs="Times New Roman"/>
              </w:rPr>
              <w:t xml:space="preserve">adopt a </w:t>
            </w:r>
            <w:r w:rsidR="00CA0A67" w:rsidRPr="0099629C">
              <w:rPr>
                <w:rFonts w:ascii="Times New Roman" w:hAnsi="Times New Roman" w:cs="Times New Roman"/>
              </w:rPr>
              <w:t>more sustainable and climate-sensitive strategy to manage stormwater and wastewater.</w:t>
            </w:r>
            <w:r w:rsidR="00AF154E">
              <w:rPr>
                <w:rFonts w:ascii="Times New Roman" w:hAnsi="Times New Roman" w:cs="Times New Roman"/>
              </w:rPr>
              <w:t xml:space="preserve"> Based on the findings of the experiments, w</w:t>
            </w:r>
            <w:r w:rsidR="00016795">
              <w:rPr>
                <w:rFonts w:ascii="Times New Roman" w:hAnsi="Times New Roman" w:cs="Times New Roman"/>
              </w:rPr>
              <w:t xml:space="preserve">e have developed a </w:t>
            </w:r>
            <w:hyperlink r:id="rId6" w:history="1">
              <w:r w:rsidR="00016795" w:rsidRPr="00016795">
                <w:rPr>
                  <w:rStyle w:val="Hyperlink"/>
                  <w:rFonts w:ascii="Times New Roman" w:hAnsi="Times New Roman" w:cs="Times New Roman"/>
                </w:rPr>
                <w:t>practice guide</w:t>
              </w:r>
            </w:hyperlink>
            <w:r w:rsidR="00016795">
              <w:rPr>
                <w:rFonts w:ascii="Times New Roman" w:hAnsi="Times New Roman" w:cs="Times New Roman"/>
              </w:rPr>
              <w:t xml:space="preserve"> to </w:t>
            </w:r>
            <w:r w:rsidR="00ED030F">
              <w:rPr>
                <w:rFonts w:ascii="Times New Roman" w:hAnsi="Times New Roman" w:cs="Times New Roman"/>
              </w:rPr>
              <w:t>showcase good design for cooling outdoor spaces using water, plants and architecture.</w:t>
            </w:r>
            <w:r w:rsidR="00CA0A67" w:rsidRPr="0099629C">
              <w:rPr>
                <w:rFonts w:ascii="Times New Roman" w:hAnsi="Times New Roman" w:cs="Times New Roman"/>
              </w:rPr>
              <w:t xml:space="preserve"> </w:t>
            </w:r>
            <w:r w:rsidR="00953F27">
              <w:rPr>
                <w:rFonts w:ascii="Times New Roman" w:hAnsi="Times New Roman" w:cs="Times New Roman"/>
              </w:rPr>
              <w:t>These efforts contribute to</w:t>
            </w:r>
            <w:r w:rsidR="00CC7175" w:rsidRPr="0099629C">
              <w:rPr>
                <w:rFonts w:ascii="Times New Roman" w:hAnsi="Times New Roman" w:cs="Times New Roman"/>
              </w:rPr>
              <w:t xml:space="preserve"> </w:t>
            </w:r>
            <w:r w:rsidR="00200280" w:rsidRPr="0099629C">
              <w:rPr>
                <w:rFonts w:ascii="Times New Roman" w:hAnsi="Times New Roman" w:cs="Times New Roman"/>
              </w:rPr>
              <w:t>changing</w:t>
            </w:r>
            <w:r w:rsidR="00CC7175" w:rsidRPr="0099629C">
              <w:rPr>
                <w:rFonts w:ascii="Times New Roman" w:hAnsi="Times New Roman" w:cs="Times New Roman"/>
              </w:rPr>
              <w:t xml:space="preserve"> people’s irrigation practices</w:t>
            </w:r>
            <w:r w:rsidR="00EF6928" w:rsidRPr="0099629C">
              <w:rPr>
                <w:rFonts w:ascii="Times New Roman" w:hAnsi="Times New Roman" w:cs="Times New Roman"/>
              </w:rPr>
              <w:t xml:space="preserve">, e.g. increasing </w:t>
            </w:r>
            <w:r w:rsidR="00F03FD3" w:rsidRPr="0099629C">
              <w:rPr>
                <w:rFonts w:ascii="Times New Roman" w:hAnsi="Times New Roman" w:cs="Times New Roman"/>
              </w:rPr>
              <w:t xml:space="preserve">their total irrigation amount and adopting </w:t>
            </w:r>
            <w:r w:rsidR="00DA2E55" w:rsidRPr="0099629C">
              <w:rPr>
                <w:rFonts w:ascii="Times New Roman" w:hAnsi="Times New Roman" w:cs="Times New Roman"/>
              </w:rPr>
              <w:t xml:space="preserve">Internet-of-Things </w:t>
            </w:r>
            <w:r w:rsidR="00F03FD3" w:rsidRPr="0099629C">
              <w:rPr>
                <w:rFonts w:ascii="Times New Roman" w:hAnsi="Times New Roman" w:cs="Times New Roman"/>
              </w:rPr>
              <w:t xml:space="preserve">technology to </w:t>
            </w:r>
            <w:r w:rsidR="009859AC" w:rsidRPr="0099629C">
              <w:rPr>
                <w:rFonts w:ascii="Times New Roman" w:hAnsi="Times New Roman" w:cs="Times New Roman"/>
              </w:rPr>
              <w:t xml:space="preserve">assist </w:t>
            </w:r>
            <w:r w:rsidR="007C3309" w:rsidRPr="0099629C">
              <w:rPr>
                <w:rFonts w:ascii="Times New Roman" w:hAnsi="Times New Roman" w:cs="Times New Roman"/>
              </w:rPr>
              <w:t>their irrigation.</w:t>
            </w:r>
            <w:r w:rsidR="00016795">
              <w:rPr>
                <w:rFonts w:ascii="Times New Roman" w:hAnsi="Times New Roman" w:cs="Times New Roman"/>
              </w:rPr>
              <w:t xml:space="preserve"> </w:t>
            </w:r>
          </w:p>
          <w:p w14:paraId="56C3AB9B" w14:textId="4548FA09" w:rsidR="00B10439" w:rsidRPr="0099629C" w:rsidRDefault="00B10439" w:rsidP="007B31B0">
            <w:pPr>
              <w:rPr>
                <w:rFonts w:ascii="Times New Roman" w:hAnsi="Times New Roman" w:cs="Times New Roman"/>
              </w:rPr>
            </w:pPr>
          </w:p>
        </w:tc>
      </w:tr>
    </w:tbl>
    <w:p w14:paraId="6A0052CE" w14:textId="77777777" w:rsidR="00D05049" w:rsidRPr="0099629C" w:rsidRDefault="00D05049" w:rsidP="007B31B0">
      <w:pPr>
        <w:rPr>
          <w:rFonts w:ascii="Times New Roman" w:hAnsi="Times New Roman" w:cs="Times New Roman"/>
        </w:rPr>
      </w:pPr>
    </w:p>
    <w:p w14:paraId="272A613A" w14:textId="344834B0" w:rsidR="007B31B0" w:rsidRPr="0099629C" w:rsidRDefault="007B31B0" w:rsidP="007B31B0">
      <w:pPr>
        <w:rPr>
          <w:rFonts w:ascii="Times New Roman" w:hAnsi="Times New Roman" w:cs="Times New Roman"/>
        </w:rPr>
      </w:pPr>
      <w:r w:rsidRPr="0099629C">
        <w:rPr>
          <w:rFonts w:ascii="Times New Roman" w:hAnsi="Times New Roman" w:cs="Times New Roman"/>
        </w:rPr>
        <w:t>Provide evidence of the broader engagement of R&amp;D outcomes e.g. publications (media and journals), presentations or demonstrations (250 words)</w:t>
      </w:r>
    </w:p>
    <w:tbl>
      <w:tblPr>
        <w:tblStyle w:val="TableGrid"/>
        <w:tblW w:w="0" w:type="auto"/>
        <w:tblLook w:val="04A0" w:firstRow="1" w:lastRow="0" w:firstColumn="1" w:lastColumn="0" w:noHBand="0" w:noVBand="1"/>
      </w:tblPr>
      <w:tblGrid>
        <w:gridCol w:w="9350"/>
      </w:tblGrid>
      <w:tr w:rsidR="00D05049" w:rsidRPr="0099629C" w14:paraId="3FD15A2A" w14:textId="77777777" w:rsidTr="00D05049">
        <w:tc>
          <w:tcPr>
            <w:tcW w:w="9350" w:type="dxa"/>
          </w:tcPr>
          <w:p w14:paraId="1F2AF1A0" w14:textId="38D36F46" w:rsidR="00D05049" w:rsidRPr="0099629C" w:rsidRDefault="00FF577B" w:rsidP="007B31B0">
            <w:pPr>
              <w:rPr>
                <w:rFonts w:ascii="Times New Roman" w:hAnsi="Times New Roman" w:cs="Times New Roman"/>
                <w:i/>
                <w:iCs/>
              </w:rPr>
            </w:pPr>
            <w:r w:rsidRPr="0099629C">
              <w:rPr>
                <w:rFonts w:ascii="Times New Roman" w:hAnsi="Times New Roman" w:cs="Times New Roman"/>
                <w:i/>
                <w:iCs/>
              </w:rPr>
              <w:lastRenderedPageBreak/>
              <w:t>Publication (media</w:t>
            </w:r>
            <w:r w:rsidR="00A246AD">
              <w:rPr>
                <w:rFonts w:ascii="Times New Roman" w:hAnsi="Times New Roman" w:cs="Times New Roman"/>
                <w:i/>
                <w:iCs/>
              </w:rPr>
              <w:t>/report</w:t>
            </w:r>
            <w:r w:rsidRPr="0099629C">
              <w:rPr>
                <w:rFonts w:ascii="Times New Roman" w:hAnsi="Times New Roman" w:cs="Times New Roman"/>
                <w:i/>
                <w:iCs/>
              </w:rPr>
              <w:t>)</w:t>
            </w:r>
          </w:p>
          <w:p w14:paraId="1CF245A1" w14:textId="635DAAA4" w:rsidR="000709E8" w:rsidRPr="0099629C" w:rsidRDefault="00245B24" w:rsidP="007B31B0">
            <w:pPr>
              <w:rPr>
                <w:rStyle w:val="Hyperlink"/>
                <w:rFonts w:ascii="Times New Roman" w:hAnsi="Times New Roman" w:cs="Times New Roman"/>
              </w:rPr>
            </w:pPr>
            <w:r>
              <w:rPr>
                <w:rFonts w:ascii="Times New Roman" w:hAnsi="Times New Roman" w:cs="Times New Roman"/>
              </w:rPr>
              <w:t>Livesley</w:t>
            </w:r>
            <w:r w:rsidR="000709E8" w:rsidRPr="0099629C">
              <w:rPr>
                <w:rFonts w:ascii="Times New Roman" w:hAnsi="Times New Roman" w:cs="Times New Roman"/>
              </w:rPr>
              <w:t>,</w:t>
            </w:r>
            <w:r>
              <w:rPr>
                <w:rFonts w:ascii="Times New Roman" w:hAnsi="Times New Roman" w:cs="Times New Roman"/>
              </w:rPr>
              <w:t xml:space="preserve"> S. J.</w:t>
            </w:r>
            <w:r w:rsidR="000709E8" w:rsidRPr="0099629C">
              <w:rPr>
                <w:rFonts w:ascii="Times New Roman" w:hAnsi="Times New Roman" w:cs="Times New Roman"/>
              </w:rPr>
              <w:t xml:space="preserve"> </w:t>
            </w:r>
            <w:r w:rsidR="00442C0E">
              <w:rPr>
                <w:rFonts w:ascii="Times New Roman" w:hAnsi="Times New Roman" w:cs="Times New Roman"/>
              </w:rPr>
              <w:t>(</w:t>
            </w:r>
            <w:r w:rsidR="000709E8" w:rsidRPr="0099629C">
              <w:rPr>
                <w:rFonts w:ascii="Times New Roman" w:hAnsi="Times New Roman" w:cs="Times New Roman"/>
              </w:rPr>
              <w:t>2024</w:t>
            </w:r>
            <w:r w:rsidR="00442C0E">
              <w:rPr>
                <w:rFonts w:ascii="Times New Roman" w:hAnsi="Times New Roman" w:cs="Times New Roman"/>
              </w:rPr>
              <w:t>)</w:t>
            </w:r>
            <w:r w:rsidR="000709E8" w:rsidRPr="0099629C">
              <w:rPr>
                <w:rFonts w:ascii="Times New Roman" w:hAnsi="Times New Roman" w:cs="Times New Roman"/>
              </w:rPr>
              <w:t>.</w:t>
            </w:r>
            <w:r w:rsidR="000C3DF2">
              <w:rPr>
                <w:rFonts w:ascii="Times New Roman" w:hAnsi="Times New Roman" w:cs="Times New Roman"/>
              </w:rPr>
              <w:t xml:space="preserve"> </w:t>
            </w:r>
            <w:r w:rsidR="002F2068" w:rsidRPr="002F2068">
              <w:rPr>
                <w:rFonts w:ascii="Times New Roman" w:hAnsi="Times New Roman" w:cs="Times New Roman"/>
              </w:rPr>
              <w:t>Using water and vegetation to mitigate extreme urban heat for humans and wildlife</w:t>
            </w:r>
            <w:r w:rsidR="002F2068">
              <w:rPr>
                <w:rFonts w:ascii="Times New Roman" w:hAnsi="Times New Roman" w:cs="Times New Roman"/>
              </w:rPr>
              <w:t>.</w:t>
            </w:r>
            <w:r w:rsidR="000709E8" w:rsidRPr="0099629C">
              <w:rPr>
                <w:rFonts w:ascii="Times New Roman" w:hAnsi="Times New Roman" w:cs="Times New Roman"/>
              </w:rPr>
              <w:t xml:space="preserve"> </w:t>
            </w:r>
            <w:hyperlink r:id="rId7" w:history="1">
              <w:proofErr w:type="spellStart"/>
              <w:r w:rsidR="000709E8" w:rsidRPr="0099629C">
                <w:rPr>
                  <w:rStyle w:val="Hyperlink"/>
                  <w:rFonts w:ascii="Times New Roman" w:hAnsi="Times New Roman" w:cs="Times New Roman"/>
                </w:rPr>
                <w:t>Forschung</w:t>
              </w:r>
              <w:proofErr w:type="spellEnd"/>
              <w:r w:rsidR="000709E8" w:rsidRPr="0099629C">
                <w:rPr>
                  <w:rStyle w:val="Hyperlink"/>
                  <w:rFonts w:ascii="Times New Roman" w:hAnsi="Times New Roman" w:cs="Times New Roman"/>
                </w:rPr>
                <w:t xml:space="preserve"> </w:t>
              </w:r>
              <w:proofErr w:type="spellStart"/>
              <w:r w:rsidR="000709E8" w:rsidRPr="0099629C">
                <w:rPr>
                  <w:rStyle w:val="Hyperlink"/>
                  <w:rFonts w:ascii="Times New Roman" w:hAnsi="Times New Roman" w:cs="Times New Roman"/>
                </w:rPr>
                <w:t>aktuell</w:t>
              </w:r>
              <w:proofErr w:type="spellEnd"/>
              <w:r w:rsidR="000709E8" w:rsidRPr="0099629C">
                <w:rPr>
                  <w:rStyle w:val="Hyperlink"/>
                  <w:rFonts w:ascii="Times New Roman" w:hAnsi="Times New Roman" w:cs="Times New Roman"/>
                </w:rPr>
                <w:t>, German Public Radio</w:t>
              </w:r>
            </w:hyperlink>
            <w:ins w:id="50" w:author="Bergmann, David" w:date="2024-07-25T16:50:00Z" w16du:dateUtc="2024-07-25T06:50:00Z">
              <w:r w:rsidR="00254FB4">
                <w:rPr>
                  <w:rStyle w:val="Hyperlink"/>
                  <w:rFonts w:ascii="Times New Roman" w:hAnsi="Times New Roman" w:cs="Times New Roman"/>
                </w:rPr>
                <w:t>.</w:t>
              </w:r>
            </w:ins>
          </w:p>
          <w:p w14:paraId="55603154" w14:textId="3655E3D8" w:rsidR="007D3C4C" w:rsidRDefault="00A246AD" w:rsidP="007B31B0">
            <w:pPr>
              <w:rPr>
                <w:rFonts w:ascii="Times New Roman" w:hAnsi="Times New Roman" w:cs="Times New Roman"/>
              </w:rPr>
            </w:pPr>
            <w:r>
              <w:rPr>
                <w:rFonts w:ascii="Times New Roman" w:hAnsi="Times New Roman" w:cs="Times New Roman"/>
              </w:rPr>
              <w:t xml:space="preserve">Water Sensitive Cities Australia (2023). </w:t>
            </w:r>
            <w:hyperlink r:id="rId8" w:history="1">
              <w:r w:rsidRPr="00D6684A">
                <w:rPr>
                  <w:rStyle w:val="Hyperlink"/>
                  <w:rFonts w:ascii="Times New Roman" w:hAnsi="Times New Roman" w:cs="Times New Roman"/>
                </w:rPr>
                <w:t>Practice Guide – Cooling (Lot scale).</w:t>
              </w:r>
            </w:hyperlink>
          </w:p>
          <w:p w14:paraId="47681F9B" w14:textId="77777777" w:rsidR="00A246AD" w:rsidRPr="0099629C" w:rsidRDefault="00A246AD" w:rsidP="007B31B0">
            <w:pPr>
              <w:rPr>
                <w:rFonts w:ascii="Times New Roman" w:hAnsi="Times New Roman" w:cs="Times New Roman"/>
              </w:rPr>
            </w:pPr>
          </w:p>
          <w:p w14:paraId="736239EA" w14:textId="77777777" w:rsidR="007D3C4C" w:rsidRPr="0099629C" w:rsidRDefault="007D3C4C" w:rsidP="007B31B0">
            <w:pPr>
              <w:rPr>
                <w:rFonts w:ascii="Times New Roman" w:hAnsi="Times New Roman" w:cs="Times New Roman"/>
                <w:i/>
                <w:iCs/>
              </w:rPr>
            </w:pPr>
            <w:r w:rsidRPr="0099629C">
              <w:rPr>
                <w:rFonts w:ascii="Times New Roman" w:hAnsi="Times New Roman" w:cs="Times New Roman"/>
                <w:i/>
                <w:iCs/>
              </w:rPr>
              <w:t>Publication (journals)</w:t>
            </w:r>
          </w:p>
          <w:p w14:paraId="2EBE71FB" w14:textId="0245FF35" w:rsidR="007761AC" w:rsidRPr="0099629C" w:rsidRDefault="007761AC" w:rsidP="007761AC">
            <w:pPr>
              <w:autoSpaceDE w:val="0"/>
              <w:autoSpaceDN w:val="0"/>
              <w:adjustRightInd w:val="0"/>
              <w:ind w:left="480" w:hanging="480"/>
              <w:rPr>
                <w:rFonts w:ascii="Times New Roman" w:hAnsi="Times New Roman" w:cs="Times New Roman"/>
                <w:noProof/>
                <w:kern w:val="0"/>
              </w:rPr>
            </w:pPr>
            <w:r w:rsidRPr="0099629C">
              <w:rPr>
                <w:rFonts w:ascii="Times New Roman" w:hAnsi="Times New Roman" w:cs="Times New Roman"/>
                <w:noProof/>
                <w:kern w:val="0"/>
              </w:rPr>
              <w:t xml:space="preserve">Cheung, P. K., </w:t>
            </w:r>
            <w:r w:rsidR="003A150D">
              <w:rPr>
                <w:rFonts w:ascii="Times New Roman" w:hAnsi="Times New Roman" w:cs="Times New Roman" w:hint="eastAsia"/>
                <w:noProof/>
                <w:kern w:val="0"/>
              </w:rPr>
              <w:t>et al.</w:t>
            </w:r>
            <w:r w:rsidRPr="0099629C">
              <w:rPr>
                <w:rFonts w:ascii="Times New Roman" w:hAnsi="Times New Roman" w:cs="Times New Roman"/>
                <w:noProof/>
                <w:kern w:val="0"/>
              </w:rPr>
              <w:t xml:space="preserve"> (2024). </w:t>
            </w:r>
            <w:hyperlink r:id="rId9" w:history="1">
              <w:r w:rsidRPr="00287A48">
                <w:rPr>
                  <w:rStyle w:val="Hyperlink"/>
                  <w:rFonts w:ascii="Times New Roman" w:hAnsi="Times New Roman" w:cs="Times New Roman"/>
                  <w:noProof/>
                  <w:kern w:val="0"/>
                </w:rPr>
                <w:t>Identifying the mechanisms by which irrigation can cool urban green spaces in summer</w:t>
              </w:r>
            </w:hyperlink>
            <w:r w:rsidRPr="0099629C">
              <w:rPr>
                <w:rFonts w:ascii="Times New Roman" w:hAnsi="Times New Roman" w:cs="Times New Roman"/>
                <w:noProof/>
                <w:kern w:val="0"/>
              </w:rPr>
              <w:t xml:space="preserve">. </w:t>
            </w:r>
            <w:r w:rsidRPr="00E16CFB">
              <w:rPr>
                <w:rFonts w:ascii="Times New Roman" w:hAnsi="Times New Roman" w:cs="Times New Roman"/>
                <w:i/>
                <w:iCs/>
                <w:noProof/>
                <w:kern w:val="0"/>
              </w:rPr>
              <w:t>Urban Climate</w:t>
            </w:r>
            <w:r w:rsidR="0090452A">
              <w:rPr>
                <w:rFonts w:ascii="Times New Roman" w:hAnsi="Times New Roman" w:cs="Times New Roman" w:hint="eastAsia"/>
                <w:i/>
                <w:iCs/>
                <w:noProof/>
                <w:kern w:val="0"/>
              </w:rPr>
              <w:t>.</w:t>
            </w:r>
          </w:p>
          <w:p w14:paraId="133AABCC" w14:textId="47E21C98" w:rsidR="007761AC" w:rsidRPr="0099629C" w:rsidRDefault="007761AC" w:rsidP="007761AC">
            <w:pPr>
              <w:autoSpaceDE w:val="0"/>
              <w:autoSpaceDN w:val="0"/>
              <w:adjustRightInd w:val="0"/>
              <w:ind w:left="480" w:hanging="480"/>
              <w:rPr>
                <w:rFonts w:ascii="Times New Roman" w:hAnsi="Times New Roman" w:cs="Times New Roman"/>
                <w:noProof/>
                <w:kern w:val="0"/>
              </w:rPr>
            </w:pPr>
            <w:r w:rsidRPr="0099629C">
              <w:rPr>
                <w:rFonts w:ascii="Times New Roman" w:hAnsi="Times New Roman" w:cs="Times New Roman"/>
                <w:noProof/>
                <w:kern w:val="0"/>
              </w:rPr>
              <w:t xml:space="preserve">Cheung, P. K., </w:t>
            </w:r>
            <w:r w:rsidR="003A150D">
              <w:rPr>
                <w:rFonts w:ascii="Times New Roman" w:hAnsi="Times New Roman" w:cs="Times New Roman" w:hint="eastAsia"/>
                <w:noProof/>
                <w:kern w:val="0"/>
              </w:rPr>
              <w:t>et al.</w:t>
            </w:r>
            <w:r w:rsidRPr="0099629C">
              <w:rPr>
                <w:rFonts w:ascii="Times New Roman" w:hAnsi="Times New Roman" w:cs="Times New Roman"/>
                <w:noProof/>
                <w:kern w:val="0"/>
              </w:rPr>
              <w:t xml:space="preserve"> (2024). </w:t>
            </w:r>
            <w:hyperlink r:id="rId10" w:history="1">
              <w:r w:rsidRPr="00287A48">
                <w:rPr>
                  <w:rStyle w:val="Hyperlink"/>
                  <w:rFonts w:ascii="Times New Roman" w:hAnsi="Times New Roman" w:cs="Times New Roman"/>
                  <w:noProof/>
                  <w:kern w:val="0"/>
                </w:rPr>
                <w:t>Impacts of irrigation scheduling on urban green space cooling</w:t>
              </w:r>
            </w:hyperlink>
            <w:r w:rsidRPr="0099629C">
              <w:rPr>
                <w:rFonts w:ascii="Times New Roman" w:hAnsi="Times New Roman" w:cs="Times New Roman"/>
                <w:noProof/>
                <w:kern w:val="0"/>
              </w:rPr>
              <w:t xml:space="preserve">. </w:t>
            </w:r>
            <w:r w:rsidRPr="00E16CFB">
              <w:rPr>
                <w:rFonts w:ascii="Times New Roman" w:hAnsi="Times New Roman" w:cs="Times New Roman"/>
                <w:i/>
                <w:iCs/>
                <w:noProof/>
                <w:kern w:val="0"/>
              </w:rPr>
              <w:t>Landscape and Urban Planning</w:t>
            </w:r>
            <w:r w:rsidR="0090452A">
              <w:rPr>
                <w:rFonts w:ascii="Times New Roman" w:hAnsi="Times New Roman" w:cs="Times New Roman" w:hint="eastAsia"/>
                <w:i/>
                <w:iCs/>
                <w:noProof/>
                <w:kern w:val="0"/>
              </w:rPr>
              <w:t>.</w:t>
            </w:r>
          </w:p>
          <w:p w14:paraId="67681DA2" w14:textId="467A2246" w:rsidR="007761AC" w:rsidRPr="0099629C" w:rsidRDefault="007761AC" w:rsidP="007761AC">
            <w:pPr>
              <w:autoSpaceDE w:val="0"/>
              <w:autoSpaceDN w:val="0"/>
              <w:adjustRightInd w:val="0"/>
              <w:ind w:left="480" w:hanging="480"/>
              <w:rPr>
                <w:rFonts w:ascii="Times New Roman" w:hAnsi="Times New Roman" w:cs="Times New Roman"/>
                <w:noProof/>
                <w:kern w:val="0"/>
              </w:rPr>
            </w:pPr>
            <w:r w:rsidRPr="0099629C">
              <w:rPr>
                <w:rFonts w:ascii="Times New Roman" w:hAnsi="Times New Roman" w:cs="Times New Roman"/>
                <w:noProof/>
                <w:kern w:val="0"/>
              </w:rPr>
              <w:t xml:space="preserve">Cheung, P. K., </w:t>
            </w:r>
            <w:r w:rsidR="003A150D">
              <w:rPr>
                <w:rFonts w:ascii="Times New Roman" w:hAnsi="Times New Roman" w:cs="Times New Roman" w:hint="eastAsia"/>
                <w:noProof/>
                <w:kern w:val="0"/>
              </w:rPr>
              <w:t>et al.</w:t>
            </w:r>
            <w:r w:rsidRPr="0099629C">
              <w:rPr>
                <w:rFonts w:ascii="Times New Roman" w:hAnsi="Times New Roman" w:cs="Times New Roman"/>
                <w:noProof/>
                <w:kern w:val="0"/>
              </w:rPr>
              <w:t xml:space="preserve"> (2022). </w:t>
            </w:r>
            <w:hyperlink r:id="rId11" w:history="1">
              <w:r w:rsidRPr="00287A48">
                <w:rPr>
                  <w:rStyle w:val="Hyperlink"/>
                  <w:rFonts w:ascii="Times New Roman" w:hAnsi="Times New Roman" w:cs="Times New Roman"/>
                  <w:noProof/>
                  <w:kern w:val="0"/>
                </w:rPr>
                <w:t>Daytime irrigation leads to significantly cooler private backyards in summer</w:t>
              </w:r>
            </w:hyperlink>
            <w:r w:rsidRPr="0099629C">
              <w:rPr>
                <w:rFonts w:ascii="Times New Roman" w:hAnsi="Times New Roman" w:cs="Times New Roman"/>
                <w:noProof/>
                <w:kern w:val="0"/>
              </w:rPr>
              <w:t xml:space="preserve">. </w:t>
            </w:r>
            <w:r w:rsidRPr="0099629C">
              <w:rPr>
                <w:rFonts w:ascii="Times New Roman" w:hAnsi="Times New Roman" w:cs="Times New Roman"/>
                <w:i/>
                <w:iCs/>
                <w:noProof/>
                <w:kern w:val="0"/>
              </w:rPr>
              <w:t>Urban Climate</w:t>
            </w:r>
            <w:r w:rsidR="0090452A">
              <w:rPr>
                <w:rFonts w:ascii="Times New Roman" w:hAnsi="Times New Roman" w:cs="Times New Roman" w:hint="eastAsia"/>
                <w:i/>
                <w:iCs/>
                <w:noProof/>
                <w:kern w:val="0"/>
              </w:rPr>
              <w:t>.</w:t>
            </w:r>
          </w:p>
          <w:p w14:paraId="2D4F08AC" w14:textId="12040253" w:rsidR="007761AC" w:rsidRPr="0099629C" w:rsidRDefault="007761AC" w:rsidP="007761AC">
            <w:pPr>
              <w:autoSpaceDE w:val="0"/>
              <w:autoSpaceDN w:val="0"/>
              <w:adjustRightInd w:val="0"/>
              <w:ind w:left="480" w:hanging="480"/>
              <w:rPr>
                <w:rFonts w:ascii="Times New Roman" w:hAnsi="Times New Roman" w:cs="Times New Roman"/>
                <w:noProof/>
                <w:kern w:val="0"/>
              </w:rPr>
            </w:pPr>
            <w:r w:rsidRPr="0099629C">
              <w:rPr>
                <w:rFonts w:ascii="Times New Roman" w:hAnsi="Times New Roman" w:cs="Times New Roman"/>
                <w:noProof/>
                <w:kern w:val="0"/>
              </w:rPr>
              <w:t xml:space="preserve">Cheung, P. K., </w:t>
            </w:r>
            <w:r w:rsidR="003A150D">
              <w:rPr>
                <w:rFonts w:ascii="Times New Roman" w:hAnsi="Times New Roman" w:cs="Times New Roman" w:hint="eastAsia"/>
                <w:noProof/>
                <w:kern w:val="0"/>
              </w:rPr>
              <w:t>et al.</w:t>
            </w:r>
            <w:r w:rsidRPr="0099629C">
              <w:rPr>
                <w:rFonts w:ascii="Times New Roman" w:hAnsi="Times New Roman" w:cs="Times New Roman"/>
                <w:noProof/>
                <w:kern w:val="0"/>
              </w:rPr>
              <w:t xml:space="preserve"> (2022). </w:t>
            </w:r>
            <w:hyperlink r:id="rId12" w:history="1">
              <w:r w:rsidRPr="00287A48">
                <w:rPr>
                  <w:rStyle w:val="Hyperlink"/>
                  <w:rFonts w:ascii="Times New Roman" w:hAnsi="Times New Roman" w:cs="Times New Roman"/>
                  <w:noProof/>
                  <w:kern w:val="0"/>
                </w:rPr>
                <w:t>Irrigating urban green space for cooling benefits: the mechanisms and management considerations</w:t>
              </w:r>
            </w:hyperlink>
            <w:r w:rsidRPr="0099629C">
              <w:rPr>
                <w:rFonts w:ascii="Times New Roman" w:hAnsi="Times New Roman" w:cs="Times New Roman"/>
                <w:noProof/>
                <w:kern w:val="0"/>
              </w:rPr>
              <w:t xml:space="preserve">. </w:t>
            </w:r>
            <w:r w:rsidRPr="0099629C">
              <w:rPr>
                <w:rFonts w:ascii="Times New Roman" w:hAnsi="Times New Roman" w:cs="Times New Roman"/>
                <w:i/>
                <w:iCs/>
                <w:noProof/>
                <w:kern w:val="0"/>
              </w:rPr>
              <w:t>Environmental Research: Climate</w:t>
            </w:r>
            <w:r w:rsidR="0090452A">
              <w:rPr>
                <w:rFonts w:ascii="Times New Roman" w:hAnsi="Times New Roman" w:cs="Times New Roman" w:hint="eastAsia"/>
                <w:i/>
                <w:iCs/>
                <w:noProof/>
                <w:kern w:val="0"/>
              </w:rPr>
              <w:t>.</w:t>
            </w:r>
            <w:r w:rsidRPr="0099629C">
              <w:rPr>
                <w:rFonts w:ascii="Times New Roman" w:hAnsi="Times New Roman" w:cs="Times New Roman"/>
                <w:noProof/>
                <w:kern w:val="0"/>
              </w:rPr>
              <w:t xml:space="preserve"> </w:t>
            </w:r>
          </w:p>
          <w:p w14:paraId="12CC03E5" w14:textId="186FBF21" w:rsidR="007761AC" w:rsidRPr="0099629C" w:rsidRDefault="007761AC" w:rsidP="007761AC">
            <w:pPr>
              <w:autoSpaceDE w:val="0"/>
              <w:autoSpaceDN w:val="0"/>
              <w:adjustRightInd w:val="0"/>
              <w:ind w:left="480" w:hanging="480"/>
              <w:rPr>
                <w:rFonts w:ascii="Times New Roman" w:hAnsi="Times New Roman" w:cs="Times New Roman"/>
                <w:noProof/>
                <w:kern w:val="0"/>
              </w:rPr>
            </w:pPr>
            <w:r w:rsidRPr="0099629C">
              <w:rPr>
                <w:rFonts w:ascii="Times New Roman" w:hAnsi="Times New Roman" w:cs="Times New Roman"/>
                <w:noProof/>
                <w:kern w:val="0"/>
              </w:rPr>
              <w:t xml:space="preserve">Cheung, P. K., </w:t>
            </w:r>
            <w:r w:rsidR="003A150D">
              <w:rPr>
                <w:rFonts w:ascii="Times New Roman" w:hAnsi="Times New Roman" w:cs="Times New Roman" w:hint="eastAsia"/>
                <w:noProof/>
                <w:kern w:val="0"/>
              </w:rPr>
              <w:t>et al.</w:t>
            </w:r>
            <w:r w:rsidRPr="0099629C">
              <w:rPr>
                <w:rFonts w:ascii="Times New Roman" w:hAnsi="Times New Roman" w:cs="Times New Roman"/>
                <w:noProof/>
                <w:kern w:val="0"/>
              </w:rPr>
              <w:t xml:space="preserve"> (2021). </w:t>
            </w:r>
            <w:hyperlink r:id="rId13" w:history="1">
              <w:r w:rsidRPr="00287A48">
                <w:rPr>
                  <w:rStyle w:val="Hyperlink"/>
                  <w:rFonts w:ascii="Times New Roman" w:hAnsi="Times New Roman" w:cs="Times New Roman"/>
                  <w:noProof/>
                  <w:kern w:val="0"/>
                </w:rPr>
                <w:t>Estimating the cooling potential of irrigating green spaces in 100 global cities with arid, temperate or continental climates</w:t>
              </w:r>
            </w:hyperlink>
            <w:r w:rsidRPr="0099629C">
              <w:rPr>
                <w:rFonts w:ascii="Times New Roman" w:hAnsi="Times New Roman" w:cs="Times New Roman"/>
                <w:noProof/>
                <w:kern w:val="0"/>
              </w:rPr>
              <w:t xml:space="preserve">. </w:t>
            </w:r>
            <w:r w:rsidRPr="0099629C">
              <w:rPr>
                <w:rFonts w:ascii="Times New Roman" w:hAnsi="Times New Roman" w:cs="Times New Roman"/>
                <w:i/>
                <w:iCs/>
                <w:noProof/>
                <w:kern w:val="0"/>
              </w:rPr>
              <w:t>Sustainable Cities and Society</w:t>
            </w:r>
            <w:r w:rsidR="0090452A">
              <w:rPr>
                <w:rFonts w:ascii="Times New Roman" w:hAnsi="Times New Roman" w:cs="Times New Roman" w:hint="eastAsia"/>
                <w:i/>
                <w:iCs/>
                <w:noProof/>
                <w:kern w:val="0"/>
              </w:rPr>
              <w:t>.</w:t>
            </w:r>
          </w:p>
          <w:p w14:paraId="06EDAA16" w14:textId="77777777" w:rsidR="007D3C4C" w:rsidRDefault="007D3C4C" w:rsidP="007B31B0">
            <w:pPr>
              <w:rPr>
                <w:rFonts w:ascii="Times New Roman" w:hAnsi="Times New Roman" w:cs="Times New Roman"/>
              </w:rPr>
            </w:pPr>
          </w:p>
          <w:p w14:paraId="151BD75F" w14:textId="03F395C8" w:rsidR="00AA3EB7" w:rsidRPr="00245B24" w:rsidRDefault="00AA3EB7" w:rsidP="007B31B0">
            <w:pPr>
              <w:rPr>
                <w:rFonts w:ascii="Times New Roman" w:hAnsi="Times New Roman" w:cs="Times New Roman"/>
                <w:i/>
                <w:iCs/>
              </w:rPr>
            </w:pPr>
            <w:r w:rsidRPr="00245B24">
              <w:rPr>
                <w:rFonts w:ascii="Times New Roman" w:hAnsi="Times New Roman" w:cs="Times New Roman"/>
                <w:i/>
                <w:iCs/>
              </w:rPr>
              <w:t>Presentations</w:t>
            </w:r>
          </w:p>
          <w:p w14:paraId="1073DEE3" w14:textId="0351083C" w:rsidR="001E0BAD" w:rsidRPr="009D6925" w:rsidRDefault="001E0BAD" w:rsidP="001E0BAD">
            <w:pPr>
              <w:ind w:left="482" w:hanging="482"/>
              <w:jc w:val="both"/>
              <w:rPr>
                <w:rFonts w:ascii="Times New Roman" w:hAnsi="Times New Roman" w:cs="Times New Roman"/>
                <w:bCs/>
                <w:lang w:eastAsia="zh-HK"/>
              </w:rPr>
            </w:pPr>
            <w:r w:rsidRPr="009D6925">
              <w:rPr>
                <w:rFonts w:ascii="Times New Roman" w:hAnsi="Times New Roman" w:cs="Times New Roman"/>
                <w:bCs/>
                <w:lang w:eastAsia="zh-HK"/>
              </w:rPr>
              <w:t xml:space="preserve">Cheung, P.K., </w:t>
            </w:r>
            <w:r w:rsidR="003A150D">
              <w:rPr>
                <w:rFonts w:ascii="Times New Roman" w:hAnsi="Times New Roman" w:cs="Times New Roman" w:hint="eastAsia"/>
                <w:bCs/>
                <w:lang w:eastAsia="zh-HK"/>
              </w:rPr>
              <w:t>et al.</w:t>
            </w:r>
            <w:r w:rsidRPr="009D6925">
              <w:rPr>
                <w:rFonts w:ascii="Times New Roman" w:hAnsi="Times New Roman" w:cs="Times New Roman"/>
                <w:bCs/>
                <w:lang w:eastAsia="zh-HK"/>
              </w:rPr>
              <w:t xml:space="preserve"> (2023). Daytime irrigation significantly reduces air and surface temperatures in backyards. In </w:t>
            </w:r>
            <w:hyperlink r:id="rId14" w:history="1">
              <w:r w:rsidRPr="009D6925">
                <w:rPr>
                  <w:rStyle w:val="Hyperlink"/>
                  <w:rFonts w:ascii="Times New Roman" w:hAnsi="Times New Roman" w:cs="Times New Roman"/>
                  <w:bCs/>
                  <w:i/>
                  <w:iCs/>
                  <w:lang w:eastAsia="zh-HK"/>
                </w:rPr>
                <w:t>11th International Conference on Urban Climate</w:t>
              </w:r>
            </w:hyperlink>
            <w:r w:rsidRPr="009D6925">
              <w:rPr>
                <w:rFonts w:ascii="Times New Roman" w:hAnsi="Times New Roman" w:cs="Times New Roman"/>
                <w:bCs/>
                <w:lang w:eastAsia="zh-HK"/>
              </w:rPr>
              <w:t>.</w:t>
            </w:r>
          </w:p>
          <w:p w14:paraId="67953774" w14:textId="7EA88966" w:rsidR="00AA3EB7" w:rsidRPr="009D6925" w:rsidRDefault="001E0BAD" w:rsidP="009D6925">
            <w:pPr>
              <w:ind w:left="482" w:hanging="482"/>
              <w:rPr>
                <w:rFonts w:ascii="Times New Roman" w:hAnsi="Times New Roman" w:cs="Times New Roman"/>
                <w:bCs/>
              </w:rPr>
            </w:pPr>
            <w:r w:rsidRPr="009D6925">
              <w:rPr>
                <w:rFonts w:ascii="Times New Roman" w:hAnsi="Times New Roman" w:cs="Times New Roman"/>
                <w:bCs/>
                <w:lang w:val="de-DE" w:eastAsia="zh-HK"/>
              </w:rPr>
              <w:t>Bergmann</w:t>
            </w:r>
            <w:r w:rsidR="00DF434E">
              <w:rPr>
                <w:rFonts w:ascii="Times New Roman" w:hAnsi="Times New Roman" w:cs="Times New Roman" w:hint="eastAsia"/>
                <w:bCs/>
                <w:lang w:val="de-DE" w:eastAsia="zh-HK"/>
              </w:rPr>
              <w:t>,</w:t>
            </w:r>
            <w:r w:rsidRPr="009D6925">
              <w:rPr>
                <w:rFonts w:ascii="Times New Roman" w:hAnsi="Times New Roman" w:cs="Times New Roman"/>
                <w:bCs/>
                <w:lang w:val="de-DE" w:eastAsia="zh-HK"/>
              </w:rPr>
              <w:t xml:space="preserve"> D., &amp; Cheung, P.K. (2023). </w:t>
            </w:r>
            <w:r w:rsidRPr="009D6925">
              <w:rPr>
                <w:rFonts w:ascii="Times New Roman" w:hAnsi="Times New Roman" w:cs="Times New Roman"/>
                <w:bCs/>
                <w:lang w:eastAsia="zh-HK"/>
              </w:rPr>
              <w:t>Smart Irrigation for Cooling and Greening Outcomes. In</w:t>
            </w:r>
            <w:r w:rsidRPr="009D6925">
              <w:rPr>
                <w:rFonts w:ascii="Times New Roman" w:hAnsi="Times New Roman" w:cs="Times New Roman"/>
                <w:bCs/>
                <w:i/>
                <w:iCs/>
                <w:lang w:eastAsia="zh-HK"/>
              </w:rPr>
              <w:t xml:space="preserve"> </w:t>
            </w:r>
            <w:hyperlink r:id="rId15" w:history="1">
              <w:r w:rsidRPr="009D6925">
                <w:rPr>
                  <w:rStyle w:val="Hyperlink"/>
                  <w:rFonts w:ascii="Times New Roman" w:hAnsi="Times New Roman" w:cs="Times New Roman"/>
                  <w:bCs/>
                  <w:i/>
                  <w:iCs/>
                  <w:lang w:eastAsia="zh-HK"/>
                </w:rPr>
                <w:t>Greening communities with smarter irrigation</w:t>
              </w:r>
            </w:hyperlink>
            <w:r w:rsidRPr="009D6925">
              <w:rPr>
                <w:rFonts w:ascii="Times New Roman" w:hAnsi="Times New Roman" w:cs="Times New Roman"/>
                <w:bCs/>
                <w:lang w:eastAsia="zh-HK"/>
              </w:rPr>
              <w:t xml:space="preserve">. Greater Western Water, </w:t>
            </w:r>
            <w:proofErr w:type="gramStart"/>
            <w:r w:rsidRPr="009D6925">
              <w:rPr>
                <w:rFonts w:ascii="Times New Roman" w:hAnsi="Times New Roman" w:cs="Times New Roman"/>
                <w:bCs/>
                <w:lang w:eastAsia="zh-HK"/>
              </w:rPr>
              <w:t>South East</w:t>
            </w:r>
            <w:proofErr w:type="gramEnd"/>
            <w:r w:rsidRPr="009D6925">
              <w:rPr>
                <w:rFonts w:ascii="Times New Roman" w:hAnsi="Times New Roman" w:cs="Times New Roman"/>
                <w:bCs/>
                <w:lang w:eastAsia="zh-HK"/>
              </w:rPr>
              <w:t xml:space="preserve"> Water and </w:t>
            </w:r>
            <w:proofErr w:type="spellStart"/>
            <w:r w:rsidRPr="009D6925">
              <w:rPr>
                <w:rFonts w:ascii="Times New Roman" w:hAnsi="Times New Roman" w:cs="Times New Roman"/>
                <w:bCs/>
                <w:lang w:eastAsia="zh-HK"/>
              </w:rPr>
              <w:t>Yarra</w:t>
            </w:r>
            <w:proofErr w:type="spellEnd"/>
            <w:r w:rsidRPr="009D6925">
              <w:rPr>
                <w:rFonts w:ascii="Times New Roman" w:hAnsi="Times New Roman" w:cs="Times New Roman"/>
                <w:bCs/>
                <w:lang w:eastAsia="zh-HK"/>
              </w:rPr>
              <w:t xml:space="preserve"> Valley Water.</w:t>
            </w:r>
          </w:p>
          <w:p w14:paraId="6627555D" w14:textId="01624FDD" w:rsidR="00CC7558" w:rsidRDefault="003C66E8" w:rsidP="00287A48">
            <w:pPr>
              <w:ind w:left="482" w:hanging="482"/>
              <w:rPr>
                <w:rFonts w:ascii="Times New Roman" w:hAnsi="Times New Roman" w:cs="Times New Roman"/>
              </w:rPr>
            </w:pPr>
            <w:r>
              <w:rPr>
                <w:rFonts w:ascii="Times New Roman" w:hAnsi="Times New Roman" w:cs="Times New Roman"/>
              </w:rPr>
              <w:t>Livesley</w:t>
            </w:r>
            <w:r w:rsidR="00DF434E">
              <w:rPr>
                <w:rFonts w:ascii="Times New Roman" w:hAnsi="Times New Roman" w:cs="Times New Roman" w:hint="eastAsia"/>
              </w:rPr>
              <w:t>,</w:t>
            </w:r>
            <w:r>
              <w:rPr>
                <w:rFonts w:ascii="Times New Roman" w:hAnsi="Times New Roman" w:cs="Times New Roman"/>
              </w:rPr>
              <w:t xml:space="preserve"> S</w:t>
            </w:r>
            <w:r w:rsidR="00DF434E">
              <w:rPr>
                <w:rFonts w:ascii="Times New Roman" w:hAnsi="Times New Roman" w:cs="Times New Roman" w:hint="eastAsia"/>
              </w:rPr>
              <w:t>.</w:t>
            </w:r>
            <w:r>
              <w:rPr>
                <w:rFonts w:ascii="Times New Roman" w:hAnsi="Times New Roman" w:cs="Times New Roman"/>
              </w:rPr>
              <w:t xml:space="preserve"> J</w:t>
            </w:r>
            <w:r w:rsidR="00DF434E">
              <w:rPr>
                <w:rFonts w:ascii="Times New Roman" w:hAnsi="Times New Roman" w:cs="Times New Roman" w:hint="eastAsia"/>
              </w:rPr>
              <w:t>.</w:t>
            </w:r>
            <w:r>
              <w:rPr>
                <w:rFonts w:ascii="Times New Roman" w:hAnsi="Times New Roman" w:cs="Times New Roman"/>
              </w:rPr>
              <w:t xml:space="preserve"> (2024)</w:t>
            </w:r>
            <w:r w:rsidR="00DF434E">
              <w:rPr>
                <w:rFonts w:ascii="Times New Roman" w:hAnsi="Times New Roman" w:cs="Times New Roman" w:hint="eastAsia"/>
              </w:rPr>
              <w:t>.</w:t>
            </w:r>
            <w:r>
              <w:rPr>
                <w:rFonts w:ascii="Times New Roman" w:hAnsi="Times New Roman" w:cs="Times New Roman"/>
              </w:rPr>
              <w:t xml:space="preserve"> </w:t>
            </w:r>
            <w:hyperlink r:id="rId16" w:history="1">
              <w:r w:rsidRPr="00287A48">
                <w:rPr>
                  <w:rStyle w:val="Hyperlink"/>
                  <w:rFonts w:ascii="Times New Roman" w:hAnsi="Times New Roman" w:cs="Times New Roman"/>
                </w:rPr>
                <w:t>Using vegetation and water to cool our green spaces</w:t>
              </w:r>
            </w:hyperlink>
            <w:r>
              <w:rPr>
                <w:rFonts w:ascii="Times New Roman" w:hAnsi="Times New Roman" w:cs="Times New Roman"/>
              </w:rPr>
              <w:t xml:space="preserve">. City of Port Phillip – My Smart Garden. </w:t>
            </w:r>
          </w:p>
          <w:p w14:paraId="1967C105" w14:textId="6568AD02" w:rsidR="003C66E8" w:rsidRDefault="00B77C32" w:rsidP="009F6FE1">
            <w:pPr>
              <w:ind w:left="482" w:hanging="482"/>
              <w:rPr>
                <w:rFonts w:ascii="Times New Roman" w:hAnsi="Times New Roman" w:cs="Times New Roman"/>
              </w:rPr>
            </w:pPr>
            <w:r>
              <w:rPr>
                <w:rFonts w:ascii="Times New Roman" w:hAnsi="Times New Roman" w:cs="Times New Roman"/>
              </w:rPr>
              <w:t xml:space="preserve">Livesley, S.J. (2024). </w:t>
            </w:r>
            <w:r w:rsidR="00FC5291">
              <w:rPr>
                <w:rFonts w:ascii="Times New Roman" w:hAnsi="Times New Roman" w:cs="Times New Roman"/>
              </w:rPr>
              <w:t xml:space="preserve">Urban Heat: </w:t>
            </w:r>
            <w:r w:rsidR="00FC5291" w:rsidRPr="00FC5291">
              <w:rPr>
                <w:rFonts w:ascii="Times New Roman" w:hAnsi="Times New Roman" w:cs="Times New Roman"/>
              </w:rPr>
              <w:t>Three types of temperature</w:t>
            </w:r>
            <w:r w:rsidR="00FC5291">
              <w:rPr>
                <w:rFonts w:ascii="Times New Roman" w:hAnsi="Times New Roman" w:cs="Times New Roman"/>
              </w:rPr>
              <w:t xml:space="preserve">. </w:t>
            </w:r>
            <w:r w:rsidR="00FC5291" w:rsidRPr="00FC5291">
              <w:rPr>
                <w:rFonts w:ascii="Times New Roman" w:hAnsi="Times New Roman" w:cs="Times New Roman"/>
              </w:rPr>
              <w:t>Three strategies to cool</w:t>
            </w:r>
            <w:r w:rsidR="00FC5291">
              <w:rPr>
                <w:rFonts w:ascii="Times New Roman" w:hAnsi="Times New Roman" w:cs="Times New Roman"/>
              </w:rPr>
              <w:t>. City of Merri-Bek.</w:t>
            </w:r>
          </w:p>
          <w:p w14:paraId="7B4903DB" w14:textId="77777777" w:rsidR="003C66E8" w:rsidRDefault="003C66E8" w:rsidP="007B31B0">
            <w:pPr>
              <w:rPr>
                <w:rFonts w:ascii="Times New Roman" w:hAnsi="Times New Roman" w:cs="Times New Roman"/>
              </w:rPr>
            </w:pPr>
          </w:p>
          <w:p w14:paraId="7F28ACEB" w14:textId="77777777" w:rsidR="00245B24" w:rsidRPr="00DA1A01" w:rsidRDefault="00245B24" w:rsidP="007B31B0">
            <w:pPr>
              <w:rPr>
                <w:rFonts w:ascii="Times New Roman" w:hAnsi="Times New Roman" w:cs="Times New Roman"/>
                <w:i/>
                <w:iCs/>
              </w:rPr>
            </w:pPr>
            <w:r w:rsidRPr="00DA1A01">
              <w:rPr>
                <w:rFonts w:ascii="Times New Roman" w:hAnsi="Times New Roman" w:cs="Times New Roman"/>
                <w:i/>
                <w:iCs/>
              </w:rPr>
              <w:t>Demonstration</w:t>
            </w:r>
          </w:p>
          <w:p w14:paraId="377FE06C" w14:textId="5E0A67C9" w:rsidR="00245B24" w:rsidRPr="0099629C" w:rsidRDefault="000516B7" w:rsidP="00F20EDF">
            <w:pPr>
              <w:ind w:left="482" w:hanging="482"/>
              <w:rPr>
                <w:rFonts w:ascii="Times New Roman" w:hAnsi="Times New Roman" w:cs="Times New Roman"/>
              </w:rPr>
            </w:pPr>
            <w:r>
              <w:rPr>
                <w:rFonts w:ascii="Times New Roman" w:hAnsi="Times New Roman" w:cs="Times New Roman"/>
              </w:rPr>
              <w:t>Cheung, P.K.</w:t>
            </w:r>
            <w:r w:rsidR="00211F75">
              <w:rPr>
                <w:rFonts w:ascii="Times New Roman" w:hAnsi="Times New Roman" w:cs="Times New Roman" w:hint="eastAsia"/>
              </w:rPr>
              <w:t>,</w:t>
            </w:r>
            <w:r>
              <w:rPr>
                <w:rFonts w:ascii="Times New Roman" w:hAnsi="Times New Roman" w:cs="Times New Roman"/>
              </w:rPr>
              <w:t xml:space="preserve"> (2022). Demonstration tour for </w:t>
            </w:r>
            <w:r w:rsidR="0009411C">
              <w:rPr>
                <w:rFonts w:ascii="Times New Roman" w:hAnsi="Times New Roman" w:cs="Times New Roman"/>
              </w:rPr>
              <w:t xml:space="preserve">representatives from the </w:t>
            </w:r>
            <w:r w:rsidRPr="000516B7">
              <w:rPr>
                <w:rFonts w:ascii="Times New Roman" w:hAnsi="Times New Roman" w:cs="Times New Roman"/>
              </w:rPr>
              <w:t>City of Melbourne, City of Monash and City of Frankston</w:t>
            </w:r>
            <w:r>
              <w:rPr>
                <w:rFonts w:ascii="Times New Roman" w:hAnsi="Times New Roman" w:cs="Times New Roman"/>
              </w:rPr>
              <w:t>.</w:t>
            </w:r>
          </w:p>
        </w:tc>
      </w:tr>
    </w:tbl>
    <w:p w14:paraId="2D21110A" w14:textId="77777777" w:rsidR="003A150D" w:rsidRPr="0099629C" w:rsidRDefault="003A150D" w:rsidP="007B31B0">
      <w:pPr>
        <w:rPr>
          <w:rFonts w:ascii="Times New Roman" w:hAnsi="Times New Roman" w:cs="Times New Roman"/>
        </w:rPr>
      </w:pPr>
    </w:p>
    <w:sectPr w:rsidR="003A150D" w:rsidRPr="0099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gmann, David">
    <w15:presenceInfo w15:providerId="AD" w15:userId="S::david.bergmann@sew.com.au::39648f48-7761-406b-bb9d-04c3b0b07d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14"/>
    <w:rsid w:val="00002FBB"/>
    <w:rsid w:val="00003C7F"/>
    <w:rsid w:val="0001359A"/>
    <w:rsid w:val="00014C70"/>
    <w:rsid w:val="00016795"/>
    <w:rsid w:val="00017788"/>
    <w:rsid w:val="00023B97"/>
    <w:rsid w:val="00027ACD"/>
    <w:rsid w:val="00030C3B"/>
    <w:rsid w:val="000341AF"/>
    <w:rsid w:val="0004014F"/>
    <w:rsid w:val="00045579"/>
    <w:rsid w:val="0004628B"/>
    <w:rsid w:val="00047AA1"/>
    <w:rsid w:val="000516B7"/>
    <w:rsid w:val="00057E2C"/>
    <w:rsid w:val="00062FE0"/>
    <w:rsid w:val="000709E8"/>
    <w:rsid w:val="00073F16"/>
    <w:rsid w:val="000748C1"/>
    <w:rsid w:val="00084291"/>
    <w:rsid w:val="00087F74"/>
    <w:rsid w:val="00091C29"/>
    <w:rsid w:val="0009411C"/>
    <w:rsid w:val="00096C19"/>
    <w:rsid w:val="000A1C75"/>
    <w:rsid w:val="000A23FE"/>
    <w:rsid w:val="000A7140"/>
    <w:rsid w:val="000C0DC4"/>
    <w:rsid w:val="000C3DF2"/>
    <w:rsid w:val="000D2A22"/>
    <w:rsid w:val="000E33F3"/>
    <w:rsid w:val="000E79EE"/>
    <w:rsid w:val="000F177B"/>
    <w:rsid w:val="000F197A"/>
    <w:rsid w:val="000F352D"/>
    <w:rsid w:val="00105432"/>
    <w:rsid w:val="00113CC2"/>
    <w:rsid w:val="00115B82"/>
    <w:rsid w:val="001271C5"/>
    <w:rsid w:val="00131AE9"/>
    <w:rsid w:val="001374BC"/>
    <w:rsid w:val="001420FC"/>
    <w:rsid w:val="00152ABA"/>
    <w:rsid w:val="001605E6"/>
    <w:rsid w:val="00176232"/>
    <w:rsid w:val="001876C7"/>
    <w:rsid w:val="0019236D"/>
    <w:rsid w:val="001A6C65"/>
    <w:rsid w:val="001A7010"/>
    <w:rsid w:val="001A7A53"/>
    <w:rsid w:val="001C0E84"/>
    <w:rsid w:val="001C3031"/>
    <w:rsid w:val="001D05AA"/>
    <w:rsid w:val="001D6029"/>
    <w:rsid w:val="001D6883"/>
    <w:rsid w:val="001E0125"/>
    <w:rsid w:val="001E0BAD"/>
    <w:rsid w:val="001E5746"/>
    <w:rsid w:val="001E6481"/>
    <w:rsid w:val="00200280"/>
    <w:rsid w:val="00211F75"/>
    <w:rsid w:val="00214E3E"/>
    <w:rsid w:val="002216DF"/>
    <w:rsid w:val="002262D9"/>
    <w:rsid w:val="00235F73"/>
    <w:rsid w:val="00240241"/>
    <w:rsid w:val="00245B24"/>
    <w:rsid w:val="00250924"/>
    <w:rsid w:val="00251805"/>
    <w:rsid w:val="00254FB4"/>
    <w:rsid w:val="00255D6B"/>
    <w:rsid w:val="0026076A"/>
    <w:rsid w:val="00262D62"/>
    <w:rsid w:val="00264866"/>
    <w:rsid w:val="00273921"/>
    <w:rsid w:val="00275784"/>
    <w:rsid w:val="00282A0B"/>
    <w:rsid w:val="00287A48"/>
    <w:rsid w:val="002B0933"/>
    <w:rsid w:val="002C7362"/>
    <w:rsid w:val="002D3721"/>
    <w:rsid w:val="002E3002"/>
    <w:rsid w:val="002E303B"/>
    <w:rsid w:val="002E33C1"/>
    <w:rsid w:val="002F1E0C"/>
    <w:rsid w:val="002F2068"/>
    <w:rsid w:val="003050BB"/>
    <w:rsid w:val="0031034A"/>
    <w:rsid w:val="00310C5F"/>
    <w:rsid w:val="00316E76"/>
    <w:rsid w:val="003349E6"/>
    <w:rsid w:val="00341CAD"/>
    <w:rsid w:val="00343847"/>
    <w:rsid w:val="00355152"/>
    <w:rsid w:val="00364823"/>
    <w:rsid w:val="00364E92"/>
    <w:rsid w:val="0036576A"/>
    <w:rsid w:val="003730D6"/>
    <w:rsid w:val="00373906"/>
    <w:rsid w:val="00381E80"/>
    <w:rsid w:val="00386382"/>
    <w:rsid w:val="00396428"/>
    <w:rsid w:val="003A1441"/>
    <w:rsid w:val="003A150D"/>
    <w:rsid w:val="003A7C32"/>
    <w:rsid w:val="003B31D4"/>
    <w:rsid w:val="003C51A8"/>
    <w:rsid w:val="003C636E"/>
    <w:rsid w:val="003C66E8"/>
    <w:rsid w:val="003D528A"/>
    <w:rsid w:val="003E0157"/>
    <w:rsid w:val="003E388E"/>
    <w:rsid w:val="003E5315"/>
    <w:rsid w:val="003F2AE7"/>
    <w:rsid w:val="003F6CC1"/>
    <w:rsid w:val="00400D67"/>
    <w:rsid w:val="00405000"/>
    <w:rsid w:val="00406002"/>
    <w:rsid w:val="00413B9B"/>
    <w:rsid w:val="00417B95"/>
    <w:rsid w:val="0042526D"/>
    <w:rsid w:val="00441313"/>
    <w:rsid w:val="00442C0E"/>
    <w:rsid w:val="00453B73"/>
    <w:rsid w:val="0046663F"/>
    <w:rsid w:val="00466714"/>
    <w:rsid w:val="00472879"/>
    <w:rsid w:val="00472A59"/>
    <w:rsid w:val="00495B01"/>
    <w:rsid w:val="004A1D26"/>
    <w:rsid w:val="004A3D0E"/>
    <w:rsid w:val="004A7BED"/>
    <w:rsid w:val="004D6CEE"/>
    <w:rsid w:val="004D7404"/>
    <w:rsid w:val="004D753B"/>
    <w:rsid w:val="004E553B"/>
    <w:rsid w:val="004F26CD"/>
    <w:rsid w:val="004F50F6"/>
    <w:rsid w:val="004F6D96"/>
    <w:rsid w:val="0050299A"/>
    <w:rsid w:val="00503F7B"/>
    <w:rsid w:val="005058AE"/>
    <w:rsid w:val="0051765F"/>
    <w:rsid w:val="00526231"/>
    <w:rsid w:val="005354A5"/>
    <w:rsid w:val="00537359"/>
    <w:rsid w:val="0054234B"/>
    <w:rsid w:val="005701E8"/>
    <w:rsid w:val="005710E1"/>
    <w:rsid w:val="005744A8"/>
    <w:rsid w:val="00582F50"/>
    <w:rsid w:val="00583F62"/>
    <w:rsid w:val="00590A96"/>
    <w:rsid w:val="00594B3E"/>
    <w:rsid w:val="005956E2"/>
    <w:rsid w:val="005A1AAC"/>
    <w:rsid w:val="005B45D2"/>
    <w:rsid w:val="005C0EE5"/>
    <w:rsid w:val="005C16B5"/>
    <w:rsid w:val="005C1EB0"/>
    <w:rsid w:val="005C3A5A"/>
    <w:rsid w:val="005D3490"/>
    <w:rsid w:val="005D7B43"/>
    <w:rsid w:val="005F02BF"/>
    <w:rsid w:val="005F4C97"/>
    <w:rsid w:val="00601C5D"/>
    <w:rsid w:val="00605DF5"/>
    <w:rsid w:val="00605F0A"/>
    <w:rsid w:val="006069EA"/>
    <w:rsid w:val="006109AF"/>
    <w:rsid w:val="006209E6"/>
    <w:rsid w:val="00626967"/>
    <w:rsid w:val="00633617"/>
    <w:rsid w:val="006361F0"/>
    <w:rsid w:val="00653AC9"/>
    <w:rsid w:val="00653C77"/>
    <w:rsid w:val="00670006"/>
    <w:rsid w:val="0067011E"/>
    <w:rsid w:val="00673D4B"/>
    <w:rsid w:val="00675747"/>
    <w:rsid w:val="00686800"/>
    <w:rsid w:val="006918FB"/>
    <w:rsid w:val="00696303"/>
    <w:rsid w:val="0069702A"/>
    <w:rsid w:val="00697A2E"/>
    <w:rsid w:val="006A16D0"/>
    <w:rsid w:val="006A25DE"/>
    <w:rsid w:val="006A3AE0"/>
    <w:rsid w:val="006B2445"/>
    <w:rsid w:val="006B3740"/>
    <w:rsid w:val="006B5C51"/>
    <w:rsid w:val="006C5CE9"/>
    <w:rsid w:val="006F3AE7"/>
    <w:rsid w:val="006F3C5E"/>
    <w:rsid w:val="006F709C"/>
    <w:rsid w:val="007102C7"/>
    <w:rsid w:val="00713C7F"/>
    <w:rsid w:val="007141E0"/>
    <w:rsid w:val="007156D9"/>
    <w:rsid w:val="00720715"/>
    <w:rsid w:val="00724405"/>
    <w:rsid w:val="007271BA"/>
    <w:rsid w:val="00733AD2"/>
    <w:rsid w:val="007374F2"/>
    <w:rsid w:val="00740232"/>
    <w:rsid w:val="00740A5E"/>
    <w:rsid w:val="007474D2"/>
    <w:rsid w:val="007542BA"/>
    <w:rsid w:val="00757F77"/>
    <w:rsid w:val="00766F92"/>
    <w:rsid w:val="00770A07"/>
    <w:rsid w:val="007761AC"/>
    <w:rsid w:val="00781B7D"/>
    <w:rsid w:val="00783B25"/>
    <w:rsid w:val="007901D2"/>
    <w:rsid w:val="007928AC"/>
    <w:rsid w:val="007A19AD"/>
    <w:rsid w:val="007A2501"/>
    <w:rsid w:val="007A2AAB"/>
    <w:rsid w:val="007B31B0"/>
    <w:rsid w:val="007B5DE5"/>
    <w:rsid w:val="007C3309"/>
    <w:rsid w:val="007C7C9E"/>
    <w:rsid w:val="007D0AA8"/>
    <w:rsid w:val="007D3C4C"/>
    <w:rsid w:val="007F0335"/>
    <w:rsid w:val="007F0609"/>
    <w:rsid w:val="007F4AE6"/>
    <w:rsid w:val="007F6E54"/>
    <w:rsid w:val="007F743D"/>
    <w:rsid w:val="00810B7E"/>
    <w:rsid w:val="008116A8"/>
    <w:rsid w:val="008117A9"/>
    <w:rsid w:val="008127F8"/>
    <w:rsid w:val="008138AE"/>
    <w:rsid w:val="008213A7"/>
    <w:rsid w:val="00823344"/>
    <w:rsid w:val="00824529"/>
    <w:rsid w:val="0082618A"/>
    <w:rsid w:val="00826E78"/>
    <w:rsid w:val="00837834"/>
    <w:rsid w:val="00843DF7"/>
    <w:rsid w:val="00844BA7"/>
    <w:rsid w:val="00847757"/>
    <w:rsid w:val="008542B5"/>
    <w:rsid w:val="008550A2"/>
    <w:rsid w:val="0085633A"/>
    <w:rsid w:val="008566AC"/>
    <w:rsid w:val="008576F8"/>
    <w:rsid w:val="00861922"/>
    <w:rsid w:val="00861C27"/>
    <w:rsid w:val="0086253A"/>
    <w:rsid w:val="0086450C"/>
    <w:rsid w:val="00883038"/>
    <w:rsid w:val="008B0C59"/>
    <w:rsid w:val="008B456D"/>
    <w:rsid w:val="008B6DB4"/>
    <w:rsid w:val="008D36B5"/>
    <w:rsid w:val="008D643A"/>
    <w:rsid w:val="008E50CB"/>
    <w:rsid w:val="008E50D5"/>
    <w:rsid w:val="008E563A"/>
    <w:rsid w:val="00901048"/>
    <w:rsid w:val="0090452A"/>
    <w:rsid w:val="00906738"/>
    <w:rsid w:val="009163AE"/>
    <w:rsid w:val="009210A3"/>
    <w:rsid w:val="00927D4A"/>
    <w:rsid w:val="00933536"/>
    <w:rsid w:val="0094491A"/>
    <w:rsid w:val="009479BC"/>
    <w:rsid w:val="00953B56"/>
    <w:rsid w:val="00953F27"/>
    <w:rsid w:val="00967FA4"/>
    <w:rsid w:val="009772B4"/>
    <w:rsid w:val="00981A4D"/>
    <w:rsid w:val="009859AC"/>
    <w:rsid w:val="0099629C"/>
    <w:rsid w:val="009B59D1"/>
    <w:rsid w:val="009B5E1C"/>
    <w:rsid w:val="009C43DF"/>
    <w:rsid w:val="009C572B"/>
    <w:rsid w:val="009D503D"/>
    <w:rsid w:val="009D6925"/>
    <w:rsid w:val="009E17AF"/>
    <w:rsid w:val="009F6FE1"/>
    <w:rsid w:val="00A00292"/>
    <w:rsid w:val="00A21A83"/>
    <w:rsid w:val="00A246AD"/>
    <w:rsid w:val="00A2490B"/>
    <w:rsid w:val="00A339C5"/>
    <w:rsid w:val="00A3519D"/>
    <w:rsid w:val="00A358F3"/>
    <w:rsid w:val="00A36DC3"/>
    <w:rsid w:val="00A52435"/>
    <w:rsid w:val="00A60693"/>
    <w:rsid w:val="00A60984"/>
    <w:rsid w:val="00A61EC6"/>
    <w:rsid w:val="00A66E66"/>
    <w:rsid w:val="00A7300D"/>
    <w:rsid w:val="00A74439"/>
    <w:rsid w:val="00A76DEE"/>
    <w:rsid w:val="00A97B51"/>
    <w:rsid w:val="00AA3EB7"/>
    <w:rsid w:val="00AB33B9"/>
    <w:rsid w:val="00AD0E19"/>
    <w:rsid w:val="00AD3C78"/>
    <w:rsid w:val="00AE1FC3"/>
    <w:rsid w:val="00AE62AF"/>
    <w:rsid w:val="00AF154E"/>
    <w:rsid w:val="00AF6705"/>
    <w:rsid w:val="00AF6713"/>
    <w:rsid w:val="00B10439"/>
    <w:rsid w:val="00B105E1"/>
    <w:rsid w:val="00B12277"/>
    <w:rsid w:val="00B15404"/>
    <w:rsid w:val="00B17339"/>
    <w:rsid w:val="00B1798A"/>
    <w:rsid w:val="00B218F1"/>
    <w:rsid w:val="00B21BF4"/>
    <w:rsid w:val="00B22069"/>
    <w:rsid w:val="00B26248"/>
    <w:rsid w:val="00B3333C"/>
    <w:rsid w:val="00B41B9F"/>
    <w:rsid w:val="00B51BD6"/>
    <w:rsid w:val="00B7074C"/>
    <w:rsid w:val="00B75935"/>
    <w:rsid w:val="00B7704D"/>
    <w:rsid w:val="00B77C32"/>
    <w:rsid w:val="00B82003"/>
    <w:rsid w:val="00B86E17"/>
    <w:rsid w:val="00BA0967"/>
    <w:rsid w:val="00BB04E8"/>
    <w:rsid w:val="00BC7593"/>
    <w:rsid w:val="00BE6AF7"/>
    <w:rsid w:val="00BE74A3"/>
    <w:rsid w:val="00C04152"/>
    <w:rsid w:val="00C04DA4"/>
    <w:rsid w:val="00C1461A"/>
    <w:rsid w:val="00C21E15"/>
    <w:rsid w:val="00C25ADB"/>
    <w:rsid w:val="00C33FB9"/>
    <w:rsid w:val="00C348C7"/>
    <w:rsid w:val="00C363EE"/>
    <w:rsid w:val="00C37A87"/>
    <w:rsid w:val="00C40AE3"/>
    <w:rsid w:val="00C430B9"/>
    <w:rsid w:val="00C45706"/>
    <w:rsid w:val="00C5787D"/>
    <w:rsid w:val="00C6407E"/>
    <w:rsid w:val="00C71FCA"/>
    <w:rsid w:val="00C81152"/>
    <w:rsid w:val="00C82240"/>
    <w:rsid w:val="00C860DE"/>
    <w:rsid w:val="00C8622A"/>
    <w:rsid w:val="00C90815"/>
    <w:rsid w:val="00C94D3E"/>
    <w:rsid w:val="00CA0A67"/>
    <w:rsid w:val="00CA2D82"/>
    <w:rsid w:val="00CA4010"/>
    <w:rsid w:val="00CA52EA"/>
    <w:rsid w:val="00CB1EF2"/>
    <w:rsid w:val="00CB264D"/>
    <w:rsid w:val="00CC6F88"/>
    <w:rsid w:val="00CC7175"/>
    <w:rsid w:val="00CC7558"/>
    <w:rsid w:val="00CD555A"/>
    <w:rsid w:val="00CE5B83"/>
    <w:rsid w:val="00CF0AF9"/>
    <w:rsid w:val="00CF2D1F"/>
    <w:rsid w:val="00D05049"/>
    <w:rsid w:val="00D05C4A"/>
    <w:rsid w:val="00D147DC"/>
    <w:rsid w:val="00D228DA"/>
    <w:rsid w:val="00D24B73"/>
    <w:rsid w:val="00D26B83"/>
    <w:rsid w:val="00D41394"/>
    <w:rsid w:val="00D450A0"/>
    <w:rsid w:val="00D45FAD"/>
    <w:rsid w:val="00D54339"/>
    <w:rsid w:val="00D558AB"/>
    <w:rsid w:val="00D57F33"/>
    <w:rsid w:val="00D6684A"/>
    <w:rsid w:val="00D70D51"/>
    <w:rsid w:val="00D80E21"/>
    <w:rsid w:val="00D91209"/>
    <w:rsid w:val="00DA1A01"/>
    <w:rsid w:val="00DA2E55"/>
    <w:rsid w:val="00DA707B"/>
    <w:rsid w:val="00DB4676"/>
    <w:rsid w:val="00DB5CC2"/>
    <w:rsid w:val="00DB6D01"/>
    <w:rsid w:val="00DB7631"/>
    <w:rsid w:val="00DD5ABE"/>
    <w:rsid w:val="00DF434E"/>
    <w:rsid w:val="00DF590E"/>
    <w:rsid w:val="00DF5B35"/>
    <w:rsid w:val="00E119CB"/>
    <w:rsid w:val="00E157F4"/>
    <w:rsid w:val="00E16CFB"/>
    <w:rsid w:val="00E20FEA"/>
    <w:rsid w:val="00E25827"/>
    <w:rsid w:val="00E41011"/>
    <w:rsid w:val="00E431C3"/>
    <w:rsid w:val="00E433AC"/>
    <w:rsid w:val="00E44014"/>
    <w:rsid w:val="00E64D55"/>
    <w:rsid w:val="00E66B43"/>
    <w:rsid w:val="00E67C10"/>
    <w:rsid w:val="00E7544F"/>
    <w:rsid w:val="00E760AF"/>
    <w:rsid w:val="00EB2174"/>
    <w:rsid w:val="00EB4A01"/>
    <w:rsid w:val="00EB6535"/>
    <w:rsid w:val="00EB76D8"/>
    <w:rsid w:val="00EC545D"/>
    <w:rsid w:val="00EC546E"/>
    <w:rsid w:val="00EC62B4"/>
    <w:rsid w:val="00ED030F"/>
    <w:rsid w:val="00ED058D"/>
    <w:rsid w:val="00EE560B"/>
    <w:rsid w:val="00EE58E5"/>
    <w:rsid w:val="00EF6928"/>
    <w:rsid w:val="00EF6B11"/>
    <w:rsid w:val="00F03FD3"/>
    <w:rsid w:val="00F20ECB"/>
    <w:rsid w:val="00F20EDF"/>
    <w:rsid w:val="00F30F55"/>
    <w:rsid w:val="00F37604"/>
    <w:rsid w:val="00F40666"/>
    <w:rsid w:val="00F422CD"/>
    <w:rsid w:val="00F53986"/>
    <w:rsid w:val="00F609E8"/>
    <w:rsid w:val="00F63963"/>
    <w:rsid w:val="00F66552"/>
    <w:rsid w:val="00F749CF"/>
    <w:rsid w:val="00F81ADC"/>
    <w:rsid w:val="00F9150D"/>
    <w:rsid w:val="00F9316B"/>
    <w:rsid w:val="00F95FE0"/>
    <w:rsid w:val="00FA08FD"/>
    <w:rsid w:val="00FA54A8"/>
    <w:rsid w:val="00FA7B7C"/>
    <w:rsid w:val="00FB09A1"/>
    <w:rsid w:val="00FC36F5"/>
    <w:rsid w:val="00FC5291"/>
    <w:rsid w:val="00FD1875"/>
    <w:rsid w:val="00FD4282"/>
    <w:rsid w:val="00FE243E"/>
    <w:rsid w:val="00FE4639"/>
    <w:rsid w:val="00FE6414"/>
    <w:rsid w:val="00FF0F37"/>
    <w:rsid w:val="00FF3BE9"/>
    <w:rsid w:val="00FF5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BA47"/>
  <w15:chartTrackingRefBased/>
  <w15:docId w15:val="{69DC635D-2D5E-427E-97A5-3BC1BEB3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031"/>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E44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03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E44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014"/>
    <w:rPr>
      <w:rFonts w:eastAsiaTheme="majorEastAsia" w:cstheme="majorBidi"/>
      <w:color w:val="272727" w:themeColor="text1" w:themeTint="D8"/>
    </w:rPr>
  </w:style>
  <w:style w:type="paragraph" w:styleId="Title">
    <w:name w:val="Title"/>
    <w:basedOn w:val="Normal"/>
    <w:next w:val="Normal"/>
    <w:link w:val="TitleChar"/>
    <w:uiPriority w:val="10"/>
    <w:qFormat/>
    <w:rsid w:val="00E44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014"/>
    <w:pPr>
      <w:spacing w:before="160"/>
      <w:jc w:val="center"/>
    </w:pPr>
    <w:rPr>
      <w:i/>
      <w:iCs/>
      <w:color w:val="404040" w:themeColor="text1" w:themeTint="BF"/>
    </w:rPr>
  </w:style>
  <w:style w:type="character" w:customStyle="1" w:styleId="QuoteChar">
    <w:name w:val="Quote Char"/>
    <w:basedOn w:val="DefaultParagraphFont"/>
    <w:link w:val="Quote"/>
    <w:uiPriority w:val="29"/>
    <w:rsid w:val="00E44014"/>
    <w:rPr>
      <w:i/>
      <w:iCs/>
      <w:color w:val="404040" w:themeColor="text1" w:themeTint="BF"/>
    </w:rPr>
  </w:style>
  <w:style w:type="paragraph" w:styleId="ListParagraph">
    <w:name w:val="List Paragraph"/>
    <w:basedOn w:val="Normal"/>
    <w:uiPriority w:val="34"/>
    <w:qFormat/>
    <w:rsid w:val="00E44014"/>
    <w:pPr>
      <w:ind w:left="720"/>
      <w:contextualSpacing/>
    </w:pPr>
  </w:style>
  <w:style w:type="character" w:styleId="IntenseEmphasis">
    <w:name w:val="Intense Emphasis"/>
    <w:basedOn w:val="DefaultParagraphFont"/>
    <w:uiPriority w:val="21"/>
    <w:qFormat/>
    <w:rsid w:val="00E44014"/>
    <w:rPr>
      <w:i/>
      <w:iCs/>
      <w:color w:val="0F4761" w:themeColor="accent1" w:themeShade="BF"/>
    </w:rPr>
  </w:style>
  <w:style w:type="paragraph" w:styleId="IntenseQuote">
    <w:name w:val="Intense Quote"/>
    <w:basedOn w:val="Normal"/>
    <w:next w:val="Normal"/>
    <w:link w:val="IntenseQuoteChar"/>
    <w:uiPriority w:val="30"/>
    <w:qFormat/>
    <w:rsid w:val="00E44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014"/>
    <w:rPr>
      <w:i/>
      <w:iCs/>
      <w:color w:val="0F4761" w:themeColor="accent1" w:themeShade="BF"/>
    </w:rPr>
  </w:style>
  <w:style w:type="character" w:styleId="IntenseReference">
    <w:name w:val="Intense Reference"/>
    <w:basedOn w:val="DefaultParagraphFont"/>
    <w:uiPriority w:val="32"/>
    <w:qFormat/>
    <w:rsid w:val="00E44014"/>
    <w:rPr>
      <w:b/>
      <w:bCs/>
      <w:smallCaps/>
      <w:color w:val="0F4761" w:themeColor="accent1" w:themeShade="BF"/>
      <w:spacing w:val="5"/>
    </w:rPr>
  </w:style>
  <w:style w:type="table" w:styleId="TableGrid">
    <w:name w:val="Table Grid"/>
    <w:basedOn w:val="TableNormal"/>
    <w:uiPriority w:val="39"/>
    <w:rsid w:val="0083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519D"/>
    <w:rPr>
      <w:color w:val="467886" w:themeColor="hyperlink"/>
      <w:u w:val="single"/>
    </w:rPr>
  </w:style>
  <w:style w:type="character" w:styleId="UnresolvedMention">
    <w:name w:val="Unresolved Mention"/>
    <w:basedOn w:val="DefaultParagraphFont"/>
    <w:uiPriority w:val="99"/>
    <w:semiHidden/>
    <w:unhideWhenUsed/>
    <w:rsid w:val="00A3519D"/>
    <w:rPr>
      <w:color w:val="605E5C"/>
      <w:shd w:val="clear" w:color="auto" w:fill="E1DFDD"/>
    </w:rPr>
  </w:style>
  <w:style w:type="paragraph" w:styleId="Revision">
    <w:name w:val="Revision"/>
    <w:hidden/>
    <w:uiPriority w:val="99"/>
    <w:semiHidden/>
    <w:rsid w:val="00B10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4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caustralia.org.au/2023/09/26/new-practice-guide-for-lot-scale-cooling/" TargetMode="External"/><Relationship Id="rId13" Type="http://schemas.openxmlformats.org/officeDocument/2006/relationships/hyperlink" Target="https://doi.org/10.1016/j.scs.2021.102974"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www.deutschlandfunk.de/forschung-aktuell-100.html" TargetMode="External"/><Relationship Id="rId12" Type="http://schemas.openxmlformats.org/officeDocument/2006/relationships/hyperlink" Target="https://doi.org/10.1088/2752-5295/ac6e7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ibrary.portphillip.vic.gov.au/what-s-on/my-smart-garden-sustainability-videos" TargetMode="External"/><Relationship Id="rId1" Type="http://schemas.openxmlformats.org/officeDocument/2006/relationships/styles" Target="styles.xml"/><Relationship Id="rId6" Type="http://schemas.openxmlformats.org/officeDocument/2006/relationships/hyperlink" Target="https://wscaustralia.org.au/2023/09/26/new-practice-guide-for-lot-scale-cooling/" TargetMode="External"/><Relationship Id="rId11" Type="http://schemas.openxmlformats.org/officeDocument/2006/relationships/hyperlink" Target="https://doi.org/10.1016/j.uclim.2022.101310" TargetMode="External"/><Relationship Id="rId5" Type="http://schemas.openxmlformats.org/officeDocument/2006/relationships/hyperlink" Target="https://icuc11.com/" TargetMode="External"/><Relationship Id="rId15" Type="http://schemas.openxmlformats.org/officeDocument/2006/relationships/hyperlink" Target="https://www.gww.com.au/about/news/working-together-keep-our-green-spaces-watered-healthy" TargetMode="External"/><Relationship Id="rId10" Type="http://schemas.openxmlformats.org/officeDocument/2006/relationships/hyperlink" Target="https://doi.org/10.1016/j.landurbplan.2024.105103" TargetMode="External"/><Relationship Id="rId19" Type="http://schemas.openxmlformats.org/officeDocument/2006/relationships/theme" Target="theme/theme1.xml"/><Relationship Id="rId4" Type="http://schemas.openxmlformats.org/officeDocument/2006/relationships/hyperlink" Target="https://rsv.org.au/ysrp-2022/" TargetMode="External"/><Relationship Id="rId9" Type="http://schemas.openxmlformats.org/officeDocument/2006/relationships/hyperlink" Target="https://doi.org/10.1016/j.uclim.2024.101914" TargetMode="External"/><Relationship Id="rId14" Type="http://schemas.openxmlformats.org/officeDocument/2006/relationships/hyperlink" Target="https://icuc1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Cheung</dc:creator>
  <cp:keywords/>
  <dc:description/>
  <cp:lastModifiedBy>Bergmann, David</cp:lastModifiedBy>
  <cp:revision>3</cp:revision>
  <dcterms:created xsi:type="dcterms:W3CDTF">2024-07-25T06:49:00Z</dcterms:created>
  <dcterms:modified xsi:type="dcterms:W3CDTF">2024-07-25T06:50:00Z</dcterms:modified>
</cp:coreProperties>
</file>